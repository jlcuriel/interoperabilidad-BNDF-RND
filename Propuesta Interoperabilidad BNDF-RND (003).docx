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Raleway" w:hAnsi="Raleway"/>
        </w:rPr>
        <w:id w:val="-747421830"/>
        <w:docPartObj>
          <w:docPartGallery w:val="Cover Pages"/>
          <w:docPartUnique/>
        </w:docPartObj>
      </w:sdtPr>
      <w:sdtEndPr/>
      <w:sdtContent>
        <w:p w14:paraId="56ABE752" w14:textId="77777777" w:rsidR="00604449" w:rsidRDefault="00604449">
          <w:pPr>
            <w:pStyle w:val="Sinespaciado"/>
          </w:pPr>
          <w:r>
            <w:rPr>
              <w:noProof/>
              <w:lang w:eastAsia="es-MX"/>
            </w:rPr>
            <mc:AlternateContent>
              <mc:Choice Requires="wpg">
                <w:drawing>
                  <wp:anchor distT="0" distB="0" distL="114300" distR="114300" simplePos="0" relativeHeight="251659264" behindDoc="1" locked="0" layoutInCell="1" allowOverlap="1" wp14:anchorId="267392E2" wp14:editId="3AD6C02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37" name="Grupo 3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8" name="Rectángulo 3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Pentágono 39"/>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09T00:00:00Z">
                                      <w:dateFormat w:val="d-M-yyyy"/>
                                      <w:lid w:val="es-ES"/>
                                      <w:storeMappedDataAs w:val="dateTime"/>
                                      <w:calendar w:val="gregorian"/>
                                    </w:date>
                                  </w:sdtPr>
                                  <w:sdtEndPr/>
                                  <w:sdtContent>
                                    <w:p w14:paraId="0E8674CB" w14:textId="77777777" w:rsidR="002F6F09" w:rsidRDefault="00B9172E">
                                      <w:pPr>
                                        <w:pStyle w:val="Sinespaciado"/>
                                        <w:jc w:val="right"/>
                                        <w:rPr>
                                          <w:color w:val="FFFFFF" w:themeColor="background1"/>
                                          <w:sz w:val="28"/>
                                          <w:szCs w:val="28"/>
                                        </w:rPr>
                                      </w:pPr>
                                      <w:r>
                                        <w:rPr>
                                          <w:color w:val="FFFFFF" w:themeColor="background1"/>
                                          <w:sz w:val="28"/>
                                          <w:szCs w:val="28"/>
                                          <w:lang w:val="es-ES"/>
                                        </w:rPr>
                                        <w:t>9-1-2024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0" name="Grupo 40"/>
                            <wpg:cNvGrpSpPr/>
                            <wpg:grpSpPr>
                              <a:xfrm>
                                <a:off x="76200" y="4210050"/>
                                <a:ext cx="2057400" cy="4910328"/>
                                <a:chOff x="80645" y="4211812"/>
                                <a:chExt cx="1306273" cy="3121026"/>
                              </a:xfrm>
                            </wpg:grpSpPr>
                            <wpg:grpSp>
                              <wpg:cNvPr id="41" name="Grupo 41"/>
                              <wpg:cNvGrpSpPr>
                                <a:grpSpLocks noChangeAspect="1"/>
                              </wpg:cNvGrpSpPr>
                              <wpg:grpSpPr>
                                <a:xfrm>
                                  <a:off x="141062" y="4211812"/>
                                  <a:ext cx="1047750" cy="3121026"/>
                                  <a:chOff x="141062" y="4211812"/>
                                  <a:chExt cx="1047750" cy="3121026"/>
                                </a:xfrm>
                              </wpg:grpSpPr>
                              <wps:wsp>
                                <wps:cNvPr id="42" name="Forma libre 4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upo 54"/>
                              <wpg:cNvGrpSpPr>
                                <a:grpSpLocks noChangeAspect="1"/>
                              </wpg:cNvGrpSpPr>
                              <wpg:grpSpPr>
                                <a:xfrm>
                                  <a:off x="80645" y="4826972"/>
                                  <a:ext cx="1306273" cy="2505863"/>
                                  <a:chOff x="80645" y="4649964"/>
                                  <a:chExt cx="874712" cy="1677988"/>
                                </a:xfrm>
                              </wpg:grpSpPr>
                              <wps:wsp>
                                <wps:cNvPr id="55" name="Forma libre 5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a libre 6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a libre 6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a libre 6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a libre 6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oel="http://schemas.microsoft.com/office/2019/extlst">
                <w:pict>
                  <v:group w14:anchorId="267392E2" id="Grupo 3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C0pc06RiQAALUEAQAOAAAAAAAAAAAAAAAA&#10;AC4CAABkcnMvZTJvRG9jLnhtbFBLAQItABQABgAIAAAAIQBP95Uy3QAAAAYBAAAPAAAAAAAAAAAA&#10;AAAAAKAmAABkcnMvZG93bnJldi54bWxQSwUGAAAAAAQABADzAAAAqicAAAAA&#10;">
                    <v:rect id="Rectángulo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39"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09T00:00:00Z">
                                <w:dateFormat w:val="d-M-yyyy"/>
                                <w:lid w:val="es-ES"/>
                                <w:storeMappedDataAs w:val="dateTime"/>
                                <w:calendar w:val="gregorian"/>
                              </w:date>
                            </w:sdtPr>
                            <w:sdtContent>
                              <w:p w14:paraId="0E8674CB" w14:textId="77777777" w:rsidR="002F6F09" w:rsidRDefault="00B9172E">
                                <w:pPr>
                                  <w:pStyle w:val="Sinespaciado"/>
                                  <w:jc w:val="right"/>
                                  <w:rPr>
                                    <w:color w:val="FFFFFF" w:themeColor="background1"/>
                                    <w:sz w:val="28"/>
                                    <w:szCs w:val="28"/>
                                  </w:rPr>
                                </w:pPr>
                                <w:r>
                                  <w:rPr>
                                    <w:color w:val="FFFFFF" w:themeColor="background1"/>
                                    <w:sz w:val="28"/>
                                    <w:szCs w:val="28"/>
                                    <w:lang w:val="es-ES"/>
                                  </w:rPr>
                                  <w:t>9-1-2024</w:t>
                                </w:r>
                              </w:p>
                            </w:sdtContent>
                          </w:sdt>
                        </w:txbxContent>
                      </v:textbox>
                    </v:shape>
                    <v:group id="Grupo 4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upo 4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a libre 42"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OqwgAAANsAAAAPAAAAZHJzL2Rvd25yZXYueG1sRI9Pi8Iw&#10;FMTvgt8hvIW9iKaKiH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DWYROq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43"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44"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5"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X7wAAAANsAAAAPAAAAZHJzL2Rvd25yZXYueG1sRE/LisIw&#10;FN0L/kO4gjtNKyp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IWB1+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6"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7"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48"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fEvgAAANsAAAAPAAAAZHJzL2Rvd25yZXYueG1sRE/NisIw&#10;EL4v+A5hhL2IpiuL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PZch8S+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a libre 49"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50"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4AxAAAANsAAAAPAAAAZHJzL2Rvd25yZXYueG1sRE9Na8JA&#10;EL0L/odlhF6kbhqw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AxErg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51"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52"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0VixAAAANsAAAAPAAAAZHJzL2Rvd25yZXYueG1sRI9BawIx&#10;FITvhf6H8ITeNKtQ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CuvRW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53"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qMPxQAAANsAAAAPAAAAZHJzL2Rvd25yZXYueG1sRI9Ba8JA&#10;FITvBf/D8gre6qaK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D66qM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5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a libre 55"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RsxwAAANsAAAAPAAAAZHJzL2Rvd25yZXYueG1sRI9bawIx&#10;FITfC/6HcATfaraC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NwZtG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56"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57"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58"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59"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D8xAAAANsAAAAPAAAAZHJzL2Rvd25yZXYueG1sRI9Bi8Iw&#10;FITvgv8hPMGbpiso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AcFQP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a libre 60"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a libre 61"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62"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63"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64"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65"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D626E8" w14:textId="77777777" w:rsidR="00604449" w:rsidRDefault="00B9172E" w:rsidP="00604449">
          <w:r>
            <w:rPr>
              <w:noProof/>
              <w:lang w:eastAsia="es-MX"/>
            </w:rPr>
            <mc:AlternateContent>
              <mc:Choice Requires="wps">
                <w:drawing>
                  <wp:anchor distT="0" distB="0" distL="114300" distR="114300" simplePos="0" relativeHeight="251660288" behindDoc="0" locked="0" layoutInCell="1" allowOverlap="1" wp14:anchorId="5B960F53" wp14:editId="26D6D2B9">
                    <wp:simplePos x="0" y="0"/>
                    <wp:positionH relativeFrom="page">
                      <wp:posOffset>2984602</wp:posOffset>
                    </wp:positionH>
                    <wp:positionV relativeFrom="page">
                      <wp:posOffset>1762963</wp:posOffset>
                    </wp:positionV>
                    <wp:extent cx="4140047" cy="1492301"/>
                    <wp:effectExtent l="0" t="0" r="13335" b="12700"/>
                    <wp:wrapNone/>
                    <wp:docPr id="66" name="Cuadro de texto 66"/>
                    <wp:cNvGraphicFramePr/>
                    <a:graphic xmlns:a="http://schemas.openxmlformats.org/drawingml/2006/main">
                      <a:graphicData uri="http://schemas.microsoft.com/office/word/2010/wordprocessingShape">
                        <wps:wsp>
                          <wps:cNvSpPr txBox="1"/>
                          <wps:spPr>
                            <a:xfrm>
                              <a:off x="0" y="0"/>
                              <a:ext cx="4140047" cy="14923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B3606" w14:textId="17BD0078" w:rsidR="002F6F09" w:rsidRPr="00B9172E" w:rsidRDefault="00541246" w:rsidP="00B9172E">
                                <w:pPr>
                                  <w:pStyle w:val="Sinespaciado"/>
                                  <w:jc w:val="center"/>
                                  <w:rPr>
                                    <w:rFonts w:ascii="Raleway" w:eastAsiaTheme="majorEastAsia" w:hAnsi="Raleway" w:cstheme="majorBidi"/>
                                    <w:b/>
                                    <w:bCs/>
                                    <w:color w:val="262626" w:themeColor="text1" w:themeTint="D9"/>
                                    <w:sz w:val="56"/>
                                    <w:szCs w:val="56"/>
                                  </w:rPr>
                                </w:pPr>
                                <w:sdt>
                                  <w:sdtPr>
                                    <w:rPr>
                                      <w:rFonts w:ascii="Raleway" w:eastAsiaTheme="majorEastAsia" w:hAnsi="Raleway" w:cstheme="majorBidi"/>
                                      <w:b/>
                                      <w:bCs/>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9172E">
                                      <w:rPr>
                                        <w:rFonts w:ascii="Raleway" w:eastAsiaTheme="majorEastAsia" w:hAnsi="Raleway" w:cstheme="majorBidi"/>
                                        <w:b/>
                                        <w:bCs/>
                                        <w:color w:val="262626" w:themeColor="text1" w:themeTint="D9"/>
                                        <w:sz w:val="56"/>
                                        <w:szCs w:val="56"/>
                                      </w:rPr>
                                      <w:t xml:space="preserve">Propuesta de protocolo de </w:t>
                                    </w:r>
                                    <w:r w:rsidR="00234759">
                                      <w:rPr>
                                        <w:rFonts w:ascii="Raleway" w:eastAsiaTheme="majorEastAsia" w:hAnsi="Raleway" w:cstheme="majorBidi"/>
                                        <w:b/>
                                        <w:bCs/>
                                        <w:color w:val="262626" w:themeColor="text1" w:themeTint="D9"/>
                                        <w:sz w:val="56"/>
                                        <w:szCs w:val="56"/>
                                      </w:rPr>
                                      <w:t>interoperabilidad</w:t>
                                    </w:r>
                                  </w:sdtContent>
                                </w:sdt>
                              </w:p>
                              <w:p w14:paraId="20F44ECF" w14:textId="77777777" w:rsidR="002F6F09" w:rsidRPr="00B9172E" w:rsidRDefault="00541246" w:rsidP="00B9172E">
                                <w:pPr>
                                  <w:spacing w:before="120"/>
                                  <w:jc w:val="center"/>
                                  <w:rPr>
                                    <w:color w:val="404040" w:themeColor="text1" w:themeTint="BF"/>
                                    <w:sz w:val="36"/>
                                    <w:szCs w:val="36"/>
                                  </w:rPr>
                                </w:pPr>
                                <w:sdt>
                                  <w:sdtPr>
                                    <w:rPr>
                                      <w:rFonts w:eastAsiaTheme="majorEastAsia" w:cstheme="majorBidi"/>
                                      <w:color w:val="262626" w:themeColor="text1" w:themeTint="D9"/>
                                      <w:sz w:val="52"/>
                                      <w:szCs w:val="5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172E" w:rsidRPr="00B9172E">
                                      <w:rPr>
                                        <w:rFonts w:eastAsiaTheme="majorEastAsia" w:cstheme="majorBidi"/>
                                        <w:color w:val="262626" w:themeColor="text1" w:themeTint="D9"/>
                                        <w:sz w:val="52"/>
                                        <w:szCs w:val="52"/>
                                      </w:rPr>
                                      <w:t>BNDF - RND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oel="http://schemas.microsoft.com/office/2019/extlst">
                <w:pict>
                  <v:shapetype w14:anchorId="5B960F53" id="_x0000_t202" coordsize="21600,21600" o:spt="202" path="m,l,21600r21600,l21600,xe">
                    <v:stroke joinstyle="miter"/>
                    <v:path gradientshapeok="t" o:connecttype="rect"/>
                  </v:shapetype>
                  <v:shape id="Cuadro de texto 66" o:spid="_x0000_s1055" type="#_x0000_t202" style="position:absolute;margin-left:235pt;margin-top:138.8pt;width:326pt;height:1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" filled="f" stroked="f" strokeweight=".5pt">
                    <v:textbox inset="0,0,0,0">
                      <w:txbxContent>
                        <w:p w14:paraId="1A1B3606" w14:textId="17BD0078" w:rsidR="002F6F09" w:rsidRPr="00B9172E" w:rsidRDefault="00000000" w:rsidP="00B9172E">
                          <w:pPr>
                            <w:pStyle w:val="Sinespaciado"/>
                            <w:jc w:val="center"/>
                            <w:rPr>
                              <w:rFonts w:ascii="Raleway" w:eastAsiaTheme="majorEastAsia" w:hAnsi="Raleway" w:cstheme="majorBidi"/>
                              <w:b/>
                              <w:bCs/>
                              <w:color w:val="262626" w:themeColor="text1" w:themeTint="D9"/>
                              <w:sz w:val="56"/>
                              <w:szCs w:val="56"/>
                            </w:rPr>
                          </w:pPr>
                          <w:sdt>
                            <w:sdtPr>
                              <w:rPr>
                                <w:rFonts w:ascii="Raleway" w:eastAsiaTheme="majorEastAsia" w:hAnsi="Raleway" w:cstheme="majorBidi"/>
                                <w:b/>
                                <w:bCs/>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B9172E">
                                <w:rPr>
                                  <w:rFonts w:ascii="Raleway" w:eastAsiaTheme="majorEastAsia" w:hAnsi="Raleway" w:cstheme="majorBidi"/>
                                  <w:b/>
                                  <w:bCs/>
                                  <w:color w:val="262626" w:themeColor="text1" w:themeTint="D9"/>
                                  <w:sz w:val="56"/>
                                  <w:szCs w:val="56"/>
                                </w:rPr>
                                <w:t xml:space="preserve">Propuesta de protocolo de </w:t>
                              </w:r>
                              <w:r w:rsidR="00234759">
                                <w:rPr>
                                  <w:rFonts w:ascii="Raleway" w:eastAsiaTheme="majorEastAsia" w:hAnsi="Raleway" w:cstheme="majorBidi"/>
                                  <w:b/>
                                  <w:bCs/>
                                  <w:color w:val="262626" w:themeColor="text1" w:themeTint="D9"/>
                                  <w:sz w:val="56"/>
                                  <w:szCs w:val="56"/>
                                </w:rPr>
                                <w:t>interoperabilidad</w:t>
                              </w:r>
                            </w:sdtContent>
                          </w:sdt>
                        </w:p>
                        <w:p w14:paraId="20F44ECF" w14:textId="77777777" w:rsidR="002F6F09" w:rsidRPr="00B9172E" w:rsidRDefault="00000000" w:rsidP="00B9172E">
                          <w:pPr>
                            <w:spacing w:before="120"/>
                            <w:jc w:val="center"/>
                            <w:rPr>
                              <w:color w:val="404040" w:themeColor="text1" w:themeTint="BF"/>
                              <w:sz w:val="36"/>
                              <w:szCs w:val="36"/>
                            </w:rPr>
                          </w:pPr>
                          <w:sdt>
                            <w:sdtPr>
                              <w:rPr>
                                <w:rFonts w:eastAsiaTheme="majorEastAsia" w:cstheme="majorBidi"/>
                                <w:color w:val="262626" w:themeColor="text1" w:themeTint="D9"/>
                                <w:sz w:val="52"/>
                                <w:szCs w:val="5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B9172E" w:rsidRPr="00B9172E">
                                <w:rPr>
                                  <w:rFonts w:eastAsiaTheme="majorEastAsia" w:cstheme="majorBidi"/>
                                  <w:color w:val="262626" w:themeColor="text1" w:themeTint="D9"/>
                                  <w:sz w:val="52"/>
                                  <w:szCs w:val="52"/>
                                </w:rPr>
                                <w:t>BNDF - RND</w:t>
                              </w:r>
                            </w:sdtContent>
                          </w:sdt>
                        </w:p>
                      </w:txbxContent>
                    </v:textbox>
                    <w10:wrap anchorx="page" anchory="page"/>
                  </v:shape>
                </w:pict>
              </mc:Fallback>
            </mc:AlternateContent>
          </w:r>
          <w:r w:rsidR="00604449" w:rsidRPr="001E1F26">
            <w:rPr>
              <w:rFonts w:eastAsia="Calibri" w:cs="Arial"/>
              <w:b/>
              <w:bCs/>
              <w:noProof/>
              <w:color w:val="222A35"/>
              <w:kern w:val="24"/>
              <w:sz w:val="44"/>
              <w:szCs w:val="32"/>
              <w:lang w:eastAsia="es-MX"/>
            </w:rPr>
            <w:drawing>
              <wp:anchor distT="0" distB="0" distL="114300" distR="114300" simplePos="0" relativeHeight="251662336" behindDoc="0" locked="0" layoutInCell="1" allowOverlap="1" wp14:anchorId="1A5EC872" wp14:editId="355565E6">
                <wp:simplePos x="0" y="0"/>
                <wp:positionH relativeFrom="margin">
                  <wp:posOffset>2144766</wp:posOffset>
                </wp:positionH>
                <wp:positionV relativeFrom="page">
                  <wp:posOffset>3735070</wp:posOffset>
                </wp:positionV>
                <wp:extent cx="2673985" cy="3947160"/>
                <wp:effectExtent l="0" t="0" r="0" b="0"/>
                <wp:wrapNone/>
                <wp:docPr id="34" name="Imagen 34" descr="C:\Users\rolando.perez\Desktop\ROLANDO_2019\MANUAL DE IDENTIDAD_FGR\Logo Vertical\FGRLogoVerticalFinalVoB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lando.perez\Desktop\ROLANDO_2019\MANUAL DE IDENTIDAD_FGR\Logo Vertical\FGRLogoVerticalFinalVoBo-01.png"/>
                        <pic:cNvPicPr>
                          <a:picLocks noChangeAspect="1" noChangeArrowheads="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673985" cy="3947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4449">
            <w:br w:type="page"/>
          </w:r>
        </w:p>
      </w:sdtContent>
    </w:sdt>
    <w:p w14:paraId="019F5E43" w14:textId="77777777" w:rsidR="00604449" w:rsidRDefault="00604449" w:rsidP="00604449"/>
    <w:p w14:paraId="6BAF52AE" w14:textId="77777777" w:rsidR="00637EA8" w:rsidRDefault="00637EA8" w:rsidP="00637EA8">
      <w:pPr>
        <w:pStyle w:val="Ttulo1"/>
      </w:pPr>
      <w:r>
        <w:t>Interoperabilidad BNDF-RND</w:t>
      </w:r>
    </w:p>
    <w:p w14:paraId="59EFEADC" w14:textId="317C4693" w:rsidR="00604449" w:rsidRDefault="00604449" w:rsidP="00604449"/>
    <w:p w14:paraId="6411CE71" w14:textId="77777777" w:rsidR="00604449" w:rsidRPr="00B9172E" w:rsidRDefault="00604449" w:rsidP="00DA7837">
      <w:pPr>
        <w:pStyle w:val="Ttulo1"/>
        <w:numPr>
          <w:ilvl w:val="0"/>
          <w:numId w:val="18"/>
        </w:numPr>
        <w:rPr>
          <w:rFonts w:ascii="Raleway" w:hAnsi="Raleway"/>
        </w:rPr>
      </w:pPr>
      <w:bookmarkStart w:id="0" w:name="_Toc134518741"/>
      <w:r w:rsidRPr="00B9172E">
        <w:rPr>
          <w:rFonts w:ascii="Raleway" w:hAnsi="Raleway"/>
        </w:rPr>
        <w:t>Introducción.</w:t>
      </w:r>
      <w:bookmarkEnd w:id="0"/>
      <w:r w:rsidRPr="00B9172E">
        <w:rPr>
          <w:rFonts w:ascii="Raleway" w:hAnsi="Raleway"/>
        </w:rPr>
        <w:t xml:space="preserve">                                                                                                                            </w:t>
      </w:r>
    </w:p>
    <w:p w14:paraId="1A29A629" w14:textId="77777777" w:rsidR="00604449" w:rsidRPr="005C7ADF" w:rsidRDefault="00604449" w:rsidP="00604449">
      <w:pPr>
        <w:pStyle w:val="Sinespaciado"/>
      </w:pPr>
    </w:p>
    <w:p w14:paraId="4AD835F4" w14:textId="216DCA3F" w:rsidR="00604449" w:rsidRDefault="00637EA8" w:rsidP="00604449">
      <w:pPr>
        <w:jc w:val="both"/>
        <w:rPr>
          <w:sz w:val="24"/>
          <w:szCs w:val="24"/>
        </w:rPr>
      </w:pPr>
      <w:r w:rsidRPr="00637EA8">
        <w:rPr>
          <w:sz w:val="24"/>
          <w:szCs w:val="24"/>
        </w:rPr>
        <w:t xml:space="preserve">Sirva el presenta documento para delimitar el alcance de la implementación del servicio mínimo requerido para la interoperabilidad de la herramienta de búsqueda del BNDF operado por la </w:t>
      </w:r>
      <w:proofErr w:type="gramStart"/>
      <w:r w:rsidRPr="00637EA8">
        <w:rPr>
          <w:sz w:val="24"/>
          <w:szCs w:val="24"/>
        </w:rPr>
        <w:t>Fiscalía General</w:t>
      </w:r>
      <w:proofErr w:type="gramEnd"/>
      <w:r w:rsidRPr="00637EA8">
        <w:rPr>
          <w:sz w:val="24"/>
          <w:szCs w:val="24"/>
        </w:rPr>
        <w:t xml:space="preserve"> de la República y el Registro Nacional de Detenciones administrado por Plataforma México.</w:t>
      </w:r>
    </w:p>
    <w:p w14:paraId="0BF48445" w14:textId="7D07594B" w:rsidR="008B76F0" w:rsidRDefault="008B76F0" w:rsidP="00604449">
      <w:pPr>
        <w:jc w:val="both"/>
        <w:rPr>
          <w:sz w:val="24"/>
          <w:szCs w:val="24"/>
        </w:rPr>
      </w:pPr>
      <w:r>
        <w:rPr>
          <w:sz w:val="24"/>
          <w:szCs w:val="24"/>
        </w:rPr>
        <w:t xml:space="preserve">En esta propuesta se incluye la propuesta de alcance para la versión 1.0 del servicio de consulta, tomando en cuenta que puede evolucionar </w:t>
      </w:r>
      <w:proofErr w:type="gramStart"/>
      <w:r>
        <w:rPr>
          <w:sz w:val="24"/>
          <w:szCs w:val="24"/>
        </w:rPr>
        <w:t>de acuerdo a</w:t>
      </w:r>
      <w:proofErr w:type="gramEnd"/>
      <w:r>
        <w:rPr>
          <w:sz w:val="24"/>
          <w:szCs w:val="24"/>
        </w:rPr>
        <w:t xml:space="preserve"> las necesidades del BNDF. </w:t>
      </w:r>
    </w:p>
    <w:p w14:paraId="639AC148" w14:textId="77777777" w:rsidR="00604449" w:rsidRPr="00B9172E" w:rsidRDefault="00604449" w:rsidP="00DA7837">
      <w:pPr>
        <w:pStyle w:val="Ttulo1"/>
        <w:numPr>
          <w:ilvl w:val="0"/>
          <w:numId w:val="18"/>
        </w:numPr>
        <w:rPr>
          <w:rFonts w:ascii="Raleway" w:hAnsi="Raleway"/>
        </w:rPr>
      </w:pPr>
      <w:bookmarkStart w:id="1" w:name="_Toc134518745"/>
      <w:r w:rsidRPr="00B9172E">
        <w:rPr>
          <w:rFonts w:ascii="Raleway" w:hAnsi="Raleway"/>
        </w:rPr>
        <w:t xml:space="preserve">Consulta de Información </w:t>
      </w:r>
      <w:r w:rsidR="00B9172E">
        <w:rPr>
          <w:rFonts w:ascii="Raleway" w:hAnsi="Raleway"/>
        </w:rPr>
        <w:t>en RND</w:t>
      </w:r>
      <w:r w:rsidRPr="00B9172E">
        <w:rPr>
          <w:rFonts w:ascii="Raleway" w:hAnsi="Raleway"/>
        </w:rPr>
        <w:t>.</w:t>
      </w:r>
      <w:bookmarkEnd w:id="1"/>
    </w:p>
    <w:p w14:paraId="42F5D9B9" w14:textId="77777777" w:rsidR="00604449" w:rsidRPr="005C7ADF" w:rsidRDefault="00604449" w:rsidP="00604449">
      <w:pPr>
        <w:pStyle w:val="Sinespaciado"/>
      </w:pPr>
    </w:p>
    <w:p w14:paraId="6CAE5DA1" w14:textId="235B68AB" w:rsidR="00604449" w:rsidRDefault="005509B2" w:rsidP="00604449">
      <w:pPr>
        <w:jc w:val="both"/>
        <w:rPr>
          <w:sz w:val="24"/>
          <w:szCs w:val="24"/>
        </w:rPr>
      </w:pPr>
      <w:r>
        <w:rPr>
          <w:sz w:val="24"/>
          <w:szCs w:val="24"/>
        </w:rPr>
        <w:t>Para</w:t>
      </w:r>
      <w:r w:rsidR="00604449" w:rsidRPr="00E27590">
        <w:rPr>
          <w:sz w:val="24"/>
          <w:szCs w:val="24"/>
        </w:rPr>
        <w:t xml:space="preserve"> acceder a los recursos </w:t>
      </w:r>
      <w:r>
        <w:rPr>
          <w:sz w:val="24"/>
          <w:szCs w:val="24"/>
        </w:rPr>
        <w:t xml:space="preserve">se propone </w:t>
      </w:r>
      <w:r w:rsidR="00604449" w:rsidRPr="00E27590">
        <w:rPr>
          <w:sz w:val="24"/>
          <w:szCs w:val="24"/>
        </w:rPr>
        <w:t xml:space="preserve">una solicitud HTTP POST, anexando los </w:t>
      </w:r>
      <w:r w:rsidR="008D1CFD" w:rsidRPr="00E27590">
        <w:rPr>
          <w:sz w:val="24"/>
          <w:szCs w:val="24"/>
        </w:rPr>
        <w:t>parámetros</w:t>
      </w:r>
      <w:r w:rsidR="00604449" w:rsidRPr="00E27590">
        <w:rPr>
          <w:sz w:val="24"/>
          <w:szCs w:val="24"/>
        </w:rPr>
        <w:t xml:space="preserve"> necesarios en el </w:t>
      </w:r>
      <w:proofErr w:type="spellStart"/>
      <w:r w:rsidR="00604449" w:rsidRPr="004210B6">
        <w:rPr>
          <w:i/>
          <w:sz w:val="24"/>
          <w:szCs w:val="24"/>
        </w:rPr>
        <w:t>body</w:t>
      </w:r>
      <w:proofErr w:type="spellEnd"/>
      <w:r w:rsidR="00604449" w:rsidRPr="00E27590">
        <w:rPr>
          <w:sz w:val="24"/>
          <w:szCs w:val="24"/>
        </w:rPr>
        <w:t xml:space="preserve"> de cada solicitud en el </w:t>
      </w:r>
      <w:proofErr w:type="spellStart"/>
      <w:r w:rsidR="00604449" w:rsidRPr="00E27590">
        <w:rPr>
          <w:sz w:val="24"/>
          <w:szCs w:val="24"/>
        </w:rPr>
        <w:t>endpoint</w:t>
      </w:r>
      <w:proofErr w:type="spellEnd"/>
      <w:r w:rsidR="00604449" w:rsidRPr="00E27590">
        <w:rPr>
          <w:sz w:val="24"/>
          <w:szCs w:val="24"/>
        </w:rPr>
        <w:t xml:space="preserve">, </w:t>
      </w:r>
      <w:r>
        <w:rPr>
          <w:sz w:val="24"/>
          <w:szCs w:val="24"/>
        </w:rPr>
        <w:t>dentro de los cuales se proponen:</w:t>
      </w:r>
    </w:p>
    <w:tbl>
      <w:tblPr>
        <w:tblStyle w:val="Tablaconcuadrcula"/>
        <w:tblW w:w="0" w:type="auto"/>
        <w:tblLook w:val="04A0" w:firstRow="1" w:lastRow="0" w:firstColumn="1" w:lastColumn="0" w:noHBand="0" w:noVBand="1"/>
      </w:tblPr>
      <w:tblGrid>
        <w:gridCol w:w="1758"/>
        <w:gridCol w:w="2447"/>
        <w:gridCol w:w="2311"/>
        <w:gridCol w:w="2312"/>
      </w:tblGrid>
      <w:tr w:rsidR="00637EA8" w:rsidRPr="00D864F7" w14:paraId="0A392E40" w14:textId="77777777" w:rsidTr="00861E4F">
        <w:tc>
          <w:tcPr>
            <w:tcW w:w="1758" w:type="dxa"/>
          </w:tcPr>
          <w:p w14:paraId="059FACF1" w14:textId="77777777" w:rsidR="00637EA8" w:rsidRPr="00D864F7" w:rsidRDefault="00637EA8" w:rsidP="00C352E3">
            <w:pPr>
              <w:rPr>
                <w:b/>
                <w:bCs/>
              </w:rPr>
            </w:pPr>
            <w:proofErr w:type="spellStart"/>
            <w:r w:rsidRPr="00D864F7">
              <w:rPr>
                <w:b/>
                <w:bCs/>
              </w:rPr>
              <w:t>Atributo</w:t>
            </w:r>
            <w:proofErr w:type="spellEnd"/>
          </w:p>
        </w:tc>
        <w:tc>
          <w:tcPr>
            <w:tcW w:w="2447" w:type="dxa"/>
          </w:tcPr>
          <w:p w14:paraId="59BA4AA1" w14:textId="77777777" w:rsidR="00637EA8" w:rsidRPr="00D864F7" w:rsidRDefault="00637EA8" w:rsidP="00C352E3">
            <w:pPr>
              <w:rPr>
                <w:b/>
                <w:bCs/>
              </w:rPr>
            </w:pPr>
            <w:proofErr w:type="spellStart"/>
            <w:r w:rsidRPr="00D864F7">
              <w:rPr>
                <w:b/>
                <w:bCs/>
              </w:rPr>
              <w:t>Consideraciones</w:t>
            </w:r>
            <w:proofErr w:type="spellEnd"/>
          </w:p>
        </w:tc>
        <w:tc>
          <w:tcPr>
            <w:tcW w:w="2311" w:type="dxa"/>
          </w:tcPr>
          <w:p w14:paraId="5ACDDB5A" w14:textId="77777777" w:rsidR="00637EA8" w:rsidRPr="00D864F7" w:rsidRDefault="00637EA8" w:rsidP="00C352E3">
            <w:pPr>
              <w:rPr>
                <w:b/>
                <w:bCs/>
              </w:rPr>
            </w:pPr>
            <w:proofErr w:type="spellStart"/>
            <w:r w:rsidRPr="00D864F7">
              <w:rPr>
                <w:b/>
                <w:bCs/>
              </w:rPr>
              <w:t>Obligatoriedad</w:t>
            </w:r>
            <w:proofErr w:type="spellEnd"/>
          </w:p>
        </w:tc>
        <w:tc>
          <w:tcPr>
            <w:tcW w:w="2312" w:type="dxa"/>
          </w:tcPr>
          <w:p w14:paraId="2664F5DF" w14:textId="77777777" w:rsidR="00637EA8" w:rsidRPr="00D864F7" w:rsidRDefault="00637EA8" w:rsidP="00C352E3">
            <w:pPr>
              <w:rPr>
                <w:b/>
                <w:bCs/>
              </w:rPr>
            </w:pPr>
            <w:r>
              <w:rPr>
                <w:b/>
                <w:bCs/>
              </w:rPr>
              <w:t>Formato</w:t>
            </w:r>
          </w:p>
        </w:tc>
      </w:tr>
      <w:tr w:rsidR="00637EA8" w:rsidRPr="00460994" w14:paraId="2205644C" w14:textId="77777777" w:rsidTr="00861E4F">
        <w:tc>
          <w:tcPr>
            <w:tcW w:w="1758" w:type="dxa"/>
          </w:tcPr>
          <w:p w14:paraId="4EB0169B" w14:textId="77777777" w:rsidR="00637EA8" w:rsidRPr="00460994" w:rsidRDefault="00637EA8" w:rsidP="00C352E3">
            <w:r w:rsidRPr="00460994">
              <w:t>Nombre</w:t>
            </w:r>
          </w:p>
        </w:tc>
        <w:tc>
          <w:tcPr>
            <w:tcW w:w="2447" w:type="dxa"/>
          </w:tcPr>
          <w:p w14:paraId="54600B7A" w14:textId="77777777" w:rsidR="00637EA8" w:rsidRPr="00460994" w:rsidRDefault="00637EA8" w:rsidP="00C352E3"/>
        </w:tc>
        <w:tc>
          <w:tcPr>
            <w:tcW w:w="2311" w:type="dxa"/>
          </w:tcPr>
          <w:p w14:paraId="03A538FE" w14:textId="77777777" w:rsidR="00637EA8" w:rsidRPr="00460994" w:rsidRDefault="00637EA8" w:rsidP="00C352E3">
            <w:r>
              <w:t>SÍ</w:t>
            </w:r>
          </w:p>
        </w:tc>
        <w:tc>
          <w:tcPr>
            <w:tcW w:w="2312" w:type="dxa"/>
          </w:tcPr>
          <w:p w14:paraId="74880A70" w14:textId="77777777" w:rsidR="00637EA8" w:rsidRDefault="00637EA8" w:rsidP="00C352E3"/>
        </w:tc>
      </w:tr>
      <w:tr w:rsidR="00637EA8" w:rsidRPr="00460994" w14:paraId="055131B0" w14:textId="77777777" w:rsidTr="00861E4F">
        <w:tc>
          <w:tcPr>
            <w:tcW w:w="1758" w:type="dxa"/>
          </w:tcPr>
          <w:p w14:paraId="43E589F5" w14:textId="7A50417C" w:rsidR="00637EA8" w:rsidRPr="00460994" w:rsidRDefault="00637EA8" w:rsidP="00C352E3">
            <w:r w:rsidRPr="00460994">
              <w:t xml:space="preserve">Primer </w:t>
            </w:r>
            <w:proofErr w:type="spellStart"/>
            <w:r w:rsidRPr="00460994">
              <w:t>apellido</w:t>
            </w:r>
            <w:proofErr w:type="spellEnd"/>
            <w:r>
              <w:t xml:space="preserve"> (</w:t>
            </w:r>
            <w:proofErr w:type="spellStart"/>
            <w:r>
              <w:t>paterno</w:t>
            </w:r>
            <w:proofErr w:type="spellEnd"/>
            <w:r>
              <w:t>)</w:t>
            </w:r>
          </w:p>
        </w:tc>
        <w:tc>
          <w:tcPr>
            <w:tcW w:w="2447" w:type="dxa"/>
          </w:tcPr>
          <w:p w14:paraId="57EA4761" w14:textId="77777777" w:rsidR="00637EA8" w:rsidRPr="00460994" w:rsidRDefault="00637EA8" w:rsidP="00C352E3"/>
        </w:tc>
        <w:tc>
          <w:tcPr>
            <w:tcW w:w="2311" w:type="dxa"/>
          </w:tcPr>
          <w:p w14:paraId="51C14A1A" w14:textId="77777777" w:rsidR="00637EA8" w:rsidRPr="00460994" w:rsidRDefault="00637EA8" w:rsidP="00C352E3">
            <w:r>
              <w:t xml:space="preserve">Al </w:t>
            </w:r>
            <w:proofErr w:type="spellStart"/>
            <w:r>
              <w:t>menos</w:t>
            </w:r>
            <w:proofErr w:type="spellEnd"/>
            <w:r>
              <w:t xml:space="preserve"> un </w:t>
            </w:r>
            <w:proofErr w:type="spellStart"/>
            <w:r>
              <w:t>apellido</w:t>
            </w:r>
            <w:proofErr w:type="spellEnd"/>
          </w:p>
        </w:tc>
        <w:tc>
          <w:tcPr>
            <w:tcW w:w="2312" w:type="dxa"/>
          </w:tcPr>
          <w:p w14:paraId="7F449691" w14:textId="77777777" w:rsidR="00637EA8" w:rsidRDefault="00637EA8" w:rsidP="00C352E3"/>
        </w:tc>
      </w:tr>
      <w:tr w:rsidR="00637EA8" w:rsidRPr="00460994" w14:paraId="198B7988" w14:textId="77777777" w:rsidTr="00861E4F">
        <w:tc>
          <w:tcPr>
            <w:tcW w:w="1758" w:type="dxa"/>
          </w:tcPr>
          <w:p w14:paraId="16EBEDE7" w14:textId="5C9B2DC9" w:rsidR="00637EA8" w:rsidRPr="00460994" w:rsidRDefault="00637EA8" w:rsidP="00C352E3">
            <w:r w:rsidRPr="00460994">
              <w:t xml:space="preserve">Segundo </w:t>
            </w:r>
            <w:proofErr w:type="spellStart"/>
            <w:r w:rsidRPr="00460994">
              <w:t>apellido</w:t>
            </w:r>
            <w:proofErr w:type="spellEnd"/>
            <w:r>
              <w:t xml:space="preserve"> (</w:t>
            </w:r>
            <w:proofErr w:type="spellStart"/>
            <w:r>
              <w:t>materno</w:t>
            </w:r>
            <w:proofErr w:type="spellEnd"/>
            <w:r>
              <w:t>)</w:t>
            </w:r>
          </w:p>
        </w:tc>
        <w:tc>
          <w:tcPr>
            <w:tcW w:w="2447" w:type="dxa"/>
          </w:tcPr>
          <w:p w14:paraId="74127CE6" w14:textId="77777777" w:rsidR="00637EA8" w:rsidRPr="00460994" w:rsidRDefault="00637EA8" w:rsidP="00C352E3"/>
        </w:tc>
        <w:tc>
          <w:tcPr>
            <w:tcW w:w="2311" w:type="dxa"/>
          </w:tcPr>
          <w:p w14:paraId="044E766C" w14:textId="77777777" w:rsidR="00637EA8" w:rsidRPr="00460994" w:rsidRDefault="00637EA8" w:rsidP="00C352E3">
            <w:r>
              <w:t xml:space="preserve">Al </w:t>
            </w:r>
            <w:proofErr w:type="spellStart"/>
            <w:r>
              <w:t>menos</w:t>
            </w:r>
            <w:proofErr w:type="spellEnd"/>
            <w:r>
              <w:t xml:space="preserve"> un </w:t>
            </w:r>
            <w:proofErr w:type="spellStart"/>
            <w:r>
              <w:t>apellido</w:t>
            </w:r>
            <w:proofErr w:type="spellEnd"/>
          </w:p>
        </w:tc>
        <w:tc>
          <w:tcPr>
            <w:tcW w:w="2312" w:type="dxa"/>
          </w:tcPr>
          <w:p w14:paraId="5121D23E" w14:textId="77777777" w:rsidR="00637EA8" w:rsidRDefault="00637EA8" w:rsidP="00C352E3"/>
        </w:tc>
      </w:tr>
      <w:tr w:rsidR="00637EA8" w:rsidRPr="00460994" w14:paraId="2C385E2A" w14:textId="77777777" w:rsidTr="00861E4F">
        <w:tc>
          <w:tcPr>
            <w:tcW w:w="1758" w:type="dxa"/>
          </w:tcPr>
          <w:p w14:paraId="16C20431" w14:textId="77777777" w:rsidR="00637EA8" w:rsidRPr="00460994" w:rsidRDefault="00637EA8" w:rsidP="00C352E3">
            <w:r>
              <w:t>Alias(es)</w:t>
            </w:r>
          </w:p>
        </w:tc>
        <w:tc>
          <w:tcPr>
            <w:tcW w:w="2447" w:type="dxa"/>
          </w:tcPr>
          <w:p w14:paraId="2C277E9B" w14:textId="77777777" w:rsidR="00637EA8" w:rsidRPr="00460994" w:rsidRDefault="00637EA8" w:rsidP="00C352E3">
            <w:proofErr w:type="spellStart"/>
            <w:r>
              <w:t>Separados</w:t>
            </w:r>
            <w:proofErr w:type="spellEnd"/>
            <w:r>
              <w:t xml:space="preserve"> por coma</w:t>
            </w:r>
          </w:p>
        </w:tc>
        <w:tc>
          <w:tcPr>
            <w:tcW w:w="2311" w:type="dxa"/>
          </w:tcPr>
          <w:p w14:paraId="0230B9A2" w14:textId="77777777" w:rsidR="00637EA8" w:rsidRDefault="00637EA8" w:rsidP="00C352E3">
            <w:r>
              <w:t>NO</w:t>
            </w:r>
          </w:p>
        </w:tc>
        <w:tc>
          <w:tcPr>
            <w:tcW w:w="2312" w:type="dxa"/>
          </w:tcPr>
          <w:p w14:paraId="224E2D9B" w14:textId="77777777" w:rsidR="00637EA8" w:rsidRDefault="00637EA8" w:rsidP="00C352E3"/>
        </w:tc>
      </w:tr>
      <w:tr w:rsidR="00637EA8" w:rsidRPr="00460994" w14:paraId="7692EA2D" w14:textId="77777777" w:rsidTr="00861E4F">
        <w:tc>
          <w:tcPr>
            <w:tcW w:w="1758" w:type="dxa"/>
          </w:tcPr>
          <w:p w14:paraId="09814D59" w14:textId="77777777" w:rsidR="00637EA8" w:rsidRPr="00460994" w:rsidRDefault="00637EA8" w:rsidP="00C352E3">
            <w:commentRangeStart w:id="2"/>
            <w:commentRangeStart w:id="3"/>
            <w:proofErr w:type="spellStart"/>
            <w:r w:rsidRPr="00460994">
              <w:t>Fecha</w:t>
            </w:r>
            <w:proofErr w:type="spellEnd"/>
            <w:r w:rsidRPr="00460994">
              <w:t xml:space="preserve"> de la </w:t>
            </w:r>
            <w:proofErr w:type="spellStart"/>
            <w:r w:rsidRPr="00460994">
              <w:t>última</w:t>
            </w:r>
            <w:proofErr w:type="spellEnd"/>
            <w:r w:rsidRPr="00460994">
              <w:t xml:space="preserve"> </w:t>
            </w:r>
            <w:proofErr w:type="spellStart"/>
            <w:r w:rsidRPr="00460994">
              <w:t>vez</w:t>
            </w:r>
            <w:proofErr w:type="spellEnd"/>
            <w:r w:rsidRPr="00460994">
              <w:t xml:space="preserve"> visto</w:t>
            </w:r>
            <w:commentRangeEnd w:id="2"/>
            <w:r w:rsidR="00A848AA">
              <w:rPr>
                <w:rStyle w:val="Refdecomentario"/>
                <w:lang w:val="es-MX"/>
              </w:rPr>
              <w:commentReference w:id="2"/>
            </w:r>
            <w:commentRangeEnd w:id="3"/>
            <w:r w:rsidR="00B30D03">
              <w:rPr>
                <w:rStyle w:val="Refdecomentario"/>
                <w:lang w:val="es-MX"/>
              </w:rPr>
              <w:commentReference w:id="3"/>
            </w:r>
          </w:p>
        </w:tc>
        <w:tc>
          <w:tcPr>
            <w:tcW w:w="2447" w:type="dxa"/>
          </w:tcPr>
          <w:p w14:paraId="40810BE0" w14:textId="77777777" w:rsidR="00637EA8" w:rsidRPr="00460994" w:rsidRDefault="00637EA8" w:rsidP="00C352E3"/>
        </w:tc>
        <w:tc>
          <w:tcPr>
            <w:tcW w:w="2311" w:type="dxa"/>
          </w:tcPr>
          <w:p w14:paraId="31B16139" w14:textId="77777777" w:rsidR="00637EA8" w:rsidRPr="00460994" w:rsidRDefault="00637EA8" w:rsidP="00C352E3">
            <w:r>
              <w:t>SI</w:t>
            </w:r>
          </w:p>
        </w:tc>
        <w:tc>
          <w:tcPr>
            <w:tcW w:w="2312" w:type="dxa"/>
          </w:tcPr>
          <w:p w14:paraId="7CEBA12B" w14:textId="77777777" w:rsidR="00637EA8" w:rsidRDefault="00637EA8" w:rsidP="00C352E3">
            <w:r>
              <w:t>YYYY-MM-DD (ISO)</w:t>
            </w:r>
          </w:p>
        </w:tc>
      </w:tr>
      <w:tr w:rsidR="00637EA8" w:rsidRPr="00460994" w14:paraId="076C09AD" w14:textId="77777777" w:rsidTr="00861E4F">
        <w:trPr>
          <w:trHeight w:val="925"/>
        </w:trPr>
        <w:tc>
          <w:tcPr>
            <w:tcW w:w="1758" w:type="dxa"/>
          </w:tcPr>
          <w:p w14:paraId="7D2EAE6A" w14:textId="77777777" w:rsidR="00637EA8" w:rsidRPr="00460994" w:rsidRDefault="00637EA8" w:rsidP="00C352E3">
            <w:commentRangeStart w:id="4"/>
            <w:commentRangeStart w:id="5"/>
            <w:proofErr w:type="spellStart"/>
            <w:r>
              <w:t>Fecha</w:t>
            </w:r>
            <w:proofErr w:type="spellEnd"/>
            <w:r>
              <w:t xml:space="preserve"> de </w:t>
            </w:r>
            <w:proofErr w:type="spellStart"/>
            <w:r>
              <w:t>nacimiento</w:t>
            </w:r>
            <w:proofErr w:type="spellEnd"/>
            <w:r>
              <w:t xml:space="preserve"> </w:t>
            </w:r>
            <w:commentRangeEnd w:id="4"/>
            <w:r w:rsidR="00911ED7">
              <w:rPr>
                <w:rStyle w:val="Refdecomentario"/>
                <w:lang w:val="es-MX"/>
              </w:rPr>
              <w:commentReference w:id="4"/>
            </w:r>
            <w:commentRangeEnd w:id="5"/>
            <w:r w:rsidR="00B30D03">
              <w:rPr>
                <w:rStyle w:val="Refdecomentario"/>
                <w:lang w:val="es-MX"/>
              </w:rPr>
              <w:commentReference w:id="5"/>
            </w:r>
          </w:p>
        </w:tc>
        <w:tc>
          <w:tcPr>
            <w:tcW w:w="2447" w:type="dxa"/>
          </w:tcPr>
          <w:p w14:paraId="02E61245" w14:textId="77777777" w:rsidR="00637EA8" w:rsidRPr="00460994" w:rsidRDefault="00637EA8" w:rsidP="00C352E3"/>
        </w:tc>
        <w:tc>
          <w:tcPr>
            <w:tcW w:w="2311" w:type="dxa"/>
          </w:tcPr>
          <w:p w14:paraId="4F579AFC" w14:textId="77777777" w:rsidR="00637EA8" w:rsidRDefault="00637EA8" w:rsidP="00C352E3"/>
          <w:p w14:paraId="6EE19F0C" w14:textId="77777777" w:rsidR="00637EA8" w:rsidRDefault="00637EA8" w:rsidP="00C352E3">
            <w:r>
              <w:t>NO</w:t>
            </w:r>
          </w:p>
          <w:p w14:paraId="609F769C" w14:textId="77777777" w:rsidR="00637EA8" w:rsidRPr="00460994" w:rsidRDefault="00637EA8" w:rsidP="00C352E3"/>
        </w:tc>
        <w:tc>
          <w:tcPr>
            <w:tcW w:w="2312" w:type="dxa"/>
          </w:tcPr>
          <w:p w14:paraId="60962433" w14:textId="77777777" w:rsidR="00637EA8" w:rsidRDefault="00637EA8" w:rsidP="00C352E3">
            <w:r>
              <w:t>YYYY-MM-DD (ISO)</w:t>
            </w:r>
          </w:p>
          <w:p w14:paraId="7AF79715" w14:textId="77777777" w:rsidR="00637EA8" w:rsidRDefault="00637EA8" w:rsidP="00C352E3"/>
        </w:tc>
      </w:tr>
      <w:tr w:rsidR="00637EA8" w:rsidRPr="00460994" w14:paraId="187EEB9B" w14:textId="77777777" w:rsidTr="00861E4F">
        <w:tc>
          <w:tcPr>
            <w:tcW w:w="1758" w:type="dxa"/>
          </w:tcPr>
          <w:p w14:paraId="56BBEDDD" w14:textId="77777777" w:rsidR="00637EA8" w:rsidRDefault="00637EA8" w:rsidP="00C352E3">
            <w:commentRangeStart w:id="6"/>
            <w:commentRangeStart w:id="7"/>
            <w:proofErr w:type="spellStart"/>
            <w:r>
              <w:t>Edad</w:t>
            </w:r>
            <w:proofErr w:type="spellEnd"/>
            <w:r>
              <w:t xml:space="preserve"> </w:t>
            </w:r>
            <w:proofErr w:type="spellStart"/>
            <w:r>
              <w:t>aproximada</w:t>
            </w:r>
            <w:proofErr w:type="spellEnd"/>
            <w:r>
              <w:t xml:space="preserve"> al </w:t>
            </w:r>
            <w:proofErr w:type="spellStart"/>
            <w:r>
              <w:t>momento</w:t>
            </w:r>
            <w:proofErr w:type="spellEnd"/>
            <w:r>
              <w:t xml:space="preserve"> de la </w:t>
            </w:r>
            <w:proofErr w:type="spellStart"/>
            <w:r>
              <w:t>desaparición</w:t>
            </w:r>
            <w:commentRangeEnd w:id="6"/>
            <w:proofErr w:type="spellEnd"/>
            <w:r w:rsidR="00911ED7">
              <w:rPr>
                <w:rStyle w:val="Refdecomentario"/>
                <w:lang w:val="es-MX"/>
              </w:rPr>
              <w:commentReference w:id="6"/>
            </w:r>
            <w:commentRangeEnd w:id="7"/>
            <w:r w:rsidR="004D43B6">
              <w:rPr>
                <w:rStyle w:val="Refdecomentario"/>
                <w:lang w:val="es-MX"/>
              </w:rPr>
              <w:commentReference w:id="7"/>
            </w:r>
          </w:p>
        </w:tc>
        <w:tc>
          <w:tcPr>
            <w:tcW w:w="2447" w:type="dxa"/>
          </w:tcPr>
          <w:p w14:paraId="02A12416" w14:textId="77777777" w:rsidR="00637EA8" w:rsidRPr="00460994" w:rsidRDefault="00637EA8" w:rsidP="00C352E3"/>
        </w:tc>
        <w:tc>
          <w:tcPr>
            <w:tcW w:w="2311" w:type="dxa"/>
          </w:tcPr>
          <w:p w14:paraId="7AF20993" w14:textId="77777777" w:rsidR="00637EA8" w:rsidRDefault="00637EA8" w:rsidP="00C352E3">
            <w:r>
              <w:t>NO</w:t>
            </w:r>
          </w:p>
        </w:tc>
        <w:tc>
          <w:tcPr>
            <w:tcW w:w="2312" w:type="dxa"/>
          </w:tcPr>
          <w:p w14:paraId="32664557" w14:textId="77777777" w:rsidR="00637EA8" w:rsidRDefault="00637EA8" w:rsidP="00C352E3">
            <w:commentRangeStart w:id="8"/>
            <w:commentRangeStart w:id="9"/>
            <w:r>
              <w:t>RANGO [20-23]</w:t>
            </w:r>
            <w:commentRangeEnd w:id="8"/>
            <w:r w:rsidR="00A848AA">
              <w:rPr>
                <w:rStyle w:val="Refdecomentario"/>
                <w:lang w:val="es-MX"/>
              </w:rPr>
              <w:commentReference w:id="8"/>
            </w:r>
            <w:commentRangeEnd w:id="9"/>
            <w:r w:rsidR="004D43B6">
              <w:rPr>
                <w:rStyle w:val="Refdecomentario"/>
                <w:lang w:val="es-MX"/>
              </w:rPr>
              <w:commentReference w:id="9"/>
            </w:r>
          </w:p>
        </w:tc>
      </w:tr>
      <w:tr w:rsidR="00637EA8" w:rsidRPr="00460994" w14:paraId="7EC12395" w14:textId="77777777" w:rsidTr="00861E4F">
        <w:tc>
          <w:tcPr>
            <w:tcW w:w="1758" w:type="dxa"/>
          </w:tcPr>
          <w:p w14:paraId="58215A58" w14:textId="77777777" w:rsidR="00637EA8" w:rsidRDefault="00637EA8" w:rsidP="00C352E3">
            <w:commentRangeStart w:id="10"/>
            <w:commentRangeStart w:id="11"/>
            <w:proofErr w:type="spellStart"/>
            <w:r>
              <w:t>Entidad</w:t>
            </w:r>
            <w:proofErr w:type="spellEnd"/>
            <w:r>
              <w:t xml:space="preserve"> | Municipio</w:t>
            </w:r>
            <w:commentRangeEnd w:id="10"/>
            <w:r w:rsidR="00A848AA">
              <w:rPr>
                <w:rStyle w:val="Refdecomentario"/>
                <w:lang w:val="es-MX"/>
              </w:rPr>
              <w:commentReference w:id="10"/>
            </w:r>
            <w:commentRangeEnd w:id="11"/>
            <w:r w:rsidR="004D43B6">
              <w:rPr>
                <w:rStyle w:val="Refdecomentario"/>
                <w:lang w:val="es-MX"/>
              </w:rPr>
              <w:commentReference w:id="11"/>
            </w:r>
          </w:p>
        </w:tc>
        <w:tc>
          <w:tcPr>
            <w:tcW w:w="2447" w:type="dxa"/>
          </w:tcPr>
          <w:p w14:paraId="1293D549" w14:textId="77777777" w:rsidR="00637EA8" w:rsidRPr="00460994" w:rsidRDefault="00637EA8" w:rsidP="00C352E3">
            <w:r>
              <w:t xml:space="preserve">Estado / Municipio </w:t>
            </w:r>
            <w:proofErr w:type="spellStart"/>
            <w:r>
              <w:t>conforme</w:t>
            </w:r>
            <w:proofErr w:type="spellEnd"/>
            <w:r>
              <w:t xml:space="preserve"> </w:t>
            </w:r>
            <w:proofErr w:type="gramStart"/>
            <w:r>
              <w:t>a</w:t>
            </w:r>
            <w:proofErr w:type="gramEnd"/>
            <w:r>
              <w:t xml:space="preserve"> INEGI</w:t>
            </w:r>
          </w:p>
        </w:tc>
        <w:tc>
          <w:tcPr>
            <w:tcW w:w="2311" w:type="dxa"/>
          </w:tcPr>
          <w:p w14:paraId="4C6A19E6" w14:textId="77777777" w:rsidR="00637EA8" w:rsidRDefault="00637EA8" w:rsidP="00C352E3">
            <w:r>
              <w:t>NO</w:t>
            </w:r>
          </w:p>
        </w:tc>
        <w:tc>
          <w:tcPr>
            <w:tcW w:w="2312" w:type="dxa"/>
          </w:tcPr>
          <w:p w14:paraId="1D70783B" w14:textId="77777777" w:rsidR="00637EA8" w:rsidRDefault="00637EA8" w:rsidP="00C352E3">
            <w:proofErr w:type="spellStart"/>
            <w:r>
              <w:t>Posibilidad</w:t>
            </w:r>
            <w:proofErr w:type="spellEnd"/>
            <w:r>
              <w:t xml:space="preserve"> para </w:t>
            </w:r>
            <w:proofErr w:type="spellStart"/>
            <w:r>
              <w:t>acotar</w:t>
            </w:r>
            <w:proofErr w:type="spellEnd"/>
            <w:r>
              <w:t xml:space="preserve"> la consulta del </w:t>
            </w:r>
            <w:proofErr w:type="spellStart"/>
            <w:r>
              <w:t>lugar</w:t>
            </w:r>
            <w:proofErr w:type="spellEnd"/>
            <w:r>
              <w:t xml:space="preserve"> de </w:t>
            </w:r>
            <w:proofErr w:type="spellStart"/>
            <w:r>
              <w:t>detención</w:t>
            </w:r>
            <w:proofErr w:type="spellEnd"/>
          </w:p>
        </w:tc>
      </w:tr>
      <w:tr w:rsidR="00637EA8" w:rsidRPr="00460994" w14:paraId="7E14CCD0" w14:textId="77777777" w:rsidTr="00861E4F">
        <w:tc>
          <w:tcPr>
            <w:tcW w:w="1758" w:type="dxa"/>
          </w:tcPr>
          <w:p w14:paraId="527EF527" w14:textId="77777777" w:rsidR="00637EA8" w:rsidRPr="00460994" w:rsidRDefault="00637EA8" w:rsidP="00C352E3">
            <w:proofErr w:type="spellStart"/>
            <w:r w:rsidRPr="00460994">
              <w:t>Sexo</w:t>
            </w:r>
            <w:proofErr w:type="spellEnd"/>
          </w:p>
        </w:tc>
        <w:tc>
          <w:tcPr>
            <w:tcW w:w="2447" w:type="dxa"/>
          </w:tcPr>
          <w:p w14:paraId="6B8FB3E7" w14:textId="77777777" w:rsidR="00637EA8" w:rsidRPr="00460994" w:rsidRDefault="00637EA8" w:rsidP="00C352E3">
            <w:proofErr w:type="spellStart"/>
            <w:r>
              <w:t>Mujer</w:t>
            </w:r>
            <w:proofErr w:type="spellEnd"/>
            <w:r>
              <w:t xml:space="preserve"> | Hombre | </w:t>
            </w:r>
            <w:commentRangeStart w:id="12"/>
            <w:commentRangeStart w:id="13"/>
            <w:r>
              <w:t>Intersexual</w:t>
            </w:r>
            <w:commentRangeEnd w:id="12"/>
            <w:r w:rsidR="00A848AA">
              <w:rPr>
                <w:rStyle w:val="Refdecomentario"/>
                <w:lang w:val="es-MX"/>
              </w:rPr>
              <w:commentReference w:id="12"/>
            </w:r>
            <w:commentRangeEnd w:id="13"/>
            <w:r w:rsidR="004D43B6">
              <w:rPr>
                <w:rStyle w:val="Refdecomentario"/>
                <w:lang w:val="es-MX"/>
              </w:rPr>
              <w:commentReference w:id="13"/>
            </w:r>
          </w:p>
        </w:tc>
        <w:tc>
          <w:tcPr>
            <w:tcW w:w="2311" w:type="dxa"/>
          </w:tcPr>
          <w:p w14:paraId="02F5A3DA" w14:textId="77777777" w:rsidR="00637EA8" w:rsidRPr="00460994" w:rsidRDefault="00637EA8" w:rsidP="00C352E3">
            <w:r>
              <w:t>NO</w:t>
            </w:r>
          </w:p>
        </w:tc>
        <w:tc>
          <w:tcPr>
            <w:tcW w:w="2312" w:type="dxa"/>
          </w:tcPr>
          <w:p w14:paraId="249B8A49" w14:textId="77777777" w:rsidR="00637EA8" w:rsidRDefault="00637EA8" w:rsidP="00C352E3">
            <w:r>
              <w:t>1 | 2 | 3</w:t>
            </w:r>
          </w:p>
        </w:tc>
      </w:tr>
      <w:tr w:rsidR="00637EA8" w:rsidRPr="00460994" w14:paraId="47D2FEBD" w14:textId="77777777" w:rsidTr="00861E4F">
        <w:tc>
          <w:tcPr>
            <w:tcW w:w="1758" w:type="dxa"/>
          </w:tcPr>
          <w:p w14:paraId="7F02448A" w14:textId="77777777" w:rsidR="00637EA8" w:rsidRDefault="00637EA8" w:rsidP="00C352E3">
            <w:r>
              <w:lastRenderedPageBreak/>
              <w:t>CURP</w:t>
            </w:r>
          </w:p>
        </w:tc>
        <w:tc>
          <w:tcPr>
            <w:tcW w:w="2447" w:type="dxa"/>
          </w:tcPr>
          <w:p w14:paraId="150C6170" w14:textId="77777777" w:rsidR="00637EA8" w:rsidRDefault="00637EA8" w:rsidP="00C352E3"/>
        </w:tc>
        <w:tc>
          <w:tcPr>
            <w:tcW w:w="2311" w:type="dxa"/>
          </w:tcPr>
          <w:p w14:paraId="1702D08B" w14:textId="77777777" w:rsidR="00637EA8" w:rsidRDefault="00637EA8" w:rsidP="00C352E3">
            <w:r>
              <w:t>NO</w:t>
            </w:r>
          </w:p>
        </w:tc>
        <w:tc>
          <w:tcPr>
            <w:tcW w:w="2312" w:type="dxa"/>
          </w:tcPr>
          <w:p w14:paraId="62072994" w14:textId="77777777" w:rsidR="00637EA8" w:rsidRDefault="00637EA8" w:rsidP="00C352E3"/>
        </w:tc>
      </w:tr>
      <w:tr w:rsidR="00637EA8" w:rsidRPr="00460994" w14:paraId="5E6813EF" w14:textId="77777777" w:rsidTr="00861E4F">
        <w:tc>
          <w:tcPr>
            <w:tcW w:w="1758" w:type="dxa"/>
          </w:tcPr>
          <w:p w14:paraId="048368B0" w14:textId="77777777" w:rsidR="00637EA8" w:rsidRPr="00FA381C" w:rsidRDefault="00637EA8" w:rsidP="00C352E3">
            <w:pPr>
              <w:rPr>
                <w:i/>
                <w:iCs/>
              </w:rPr>
            </w:pPr>
            <w:proofErr w:type="spellStart"/>
            <w:r>
              <w:rPr>
                <w:i/>
                <w:iCs/>
              </w:rPr>
              <w:t>Usuario</w:t>
            </w:r>
            <w:proofErr w:type="spellEnd"/>
            <w:r>
              <w:rPr>
                <w:i/>
                <w:iCs/>
              </w:rPr>
              <w:t xml:space="preserve"> del BNDF*</w:t>
            </w:r>
          </w:p>
        </w:tc>
        <w:tc>
          <w:tcPr>
            <w:tcW w:w="2447" w:type="dxa"/>
          </w:tcPr>
          <w:p w14:paraId="4053DB1D" w14:textId="77777777" w:rsidR="00637EA8" w:rsidRPr="00FA381C" w:rsidRDefault="00637EA8" w:rsidP="00C352E3">
            <w:pPr>
              <w:rPr>
                <w:i/>
                <w:iCs/>
              </w:rPr>
            </w:pPr>
          </w:p>
        </w:tc>
        <w:tc>
          <w:tcPr>
            <w:tcW w:w="2311" w:type="dxa"/>
          </w:tcPr>
          <w:p w14:paraId="6C09C3B2" w14:textId="77777777" w:rsidR="00637EA8" w:rsidRPr="00FA381C" w:rsidRDefault="00637EA8" w:rsidP="00C352E3">
            <w:pPr>
              <w:rPr>
                <w:i/>
                <w:iCs/>
              </w:rPr>
            </w:pPr>
            <w:r w:rsidRPr="00FA381C">
              <w:rPr>
                <w:i/>
                <w:iCs/>
              </w:rPr>
              <w:t>SÍ</w:t>
            </w:r>
          </w:p>
        </w:tc>
        <w:tc>
          <w:tcPr>
            <w:tcW w:w="2312" w:type="dxa"/>
          </w:tcPr>
          <w:p w14:paraId="4DA56D8A" w14:textId="77777777" w:rsidR="00637EA8" w:rsidRDefault="00637EA8" w:rsidP="00C352E3"/>
        </w:tc>
      </w:tr>
      <w:tr w:rsidR="00637EA8" w:rsidRPr="00460994" w14:paraId="28B5DDCE" w14:textId="77777777" w:rsidTr="00861E4F">
        <w:tc>
          <w:tcPr>
            <w:tcW w:w="1758" w:type="dxa"/>
          </w:tcPr>
          <w:p w14:paraId="59D198A1" w14:textId="77777777" w:rsidR="00637EA8" w:rsidRPr="00FA381C" w:rsidRDefault="00637EA8" w:rsidP="00C352E3">
            <w:pPr>
              <w:rPr>
                <w:i/>
                <w:iCs/>
              </w:rPr>
            </w:pPr>
            <w:proofErr w:type="spellStart"/>
            <w:r w:rsidRPr="00FA381C">
              <w:rPr>
                <w:i/>
                <w:iCs/>
              </w:rPr>
              <w:t>Carpeta</w:t>
            </w:r>
            <w:proofErr w:type="spellEnd"/>
            <w:r w:rsidRPr="00FA381C">
              <w:rPr>
                <w:i/>
                <w:iCs/>
              </w:rPr>
              <w:t xml:space="preserve"> de </w:t>
            </w:r>
            <w:proofErr w:type="spellStart"/>
            <w:r w:rsidRPr="00FA381C">
              <w:rPr>
                <w:i/>
                <w:iCs/>
              </w:rPr>
              <w:t>investigación</w:t>
            </w:r>
            <w:proofErr w:type="spellEnd"/>
            <w:r>
              <w:rPr>
                <w:i/>
                <w:iCs/>
              </w:rPr>
              <w:t>*</w:t>
            </w:r>
          </w:p>
        </w:tc>
        <w:tc>
          <w:tcPr>
            <w:tcW w:w="2447" w:type="dxa"/>
          </w:tcPr>
          <w:p w14:paraId="58D94C67" w14:textId="77777777" w:rsidR="00637EA8" w:rsidRPr="00FA381C" w:rsidRDefault="00637EA8" w:rsidP="00C352E3">
            <w:pPr>
              <w:rPr>
                <w:i/>
                <w:iCs/>
              </w:rPr>
            </w:pPr>
          </w:p>
        </w:tc>
        <w:tc>
          <w:tcPr>
            <w:tcW w:w="2311" w:type="dxa"/>
          </w:tcPr>
          <w:p w14:paraId="2354E52F" w14:textId="77777777" w:rsidR="00637EA8" w:rsidRPr="00FA381C" w:rsidRDefault="00637EA8" w:rsidP="00C352E3">
            <w:pPr>
              <w:rPr>
                <w:i/>
                <w:iCs/>
              </w:rPr>
            </w:pPr>
            <w:r w:rsidRPr="00FA381C">
              <w:rPr>
                <w:i/>
                <w:iCs/>
              </w:rPr>
              <w:t>SÍ</w:t>
            </w:r>
          </w:p>
        </w:tc>
        <w:tc>
          <w:tcPr>
            <w:tcW w:w="2312" w:type="dxa"/>
          </w:tcPr>
          <w:p w14:paraId="0AE906C8" w14:textId="77777777" w:rsidR="00637EA8" w:rsidRDefault="00637EA8" w:rsidP="00C352E3"/>
        </w:tc>
      </w:tr>
    </w:tbl>
    <w:p w14:paraId="4B0B2538" w14:textId="7777A431" w:rsidR="00637EA8" w:rsidRDefault="00637EA8" w:rsidP="00604449">
      <w:pPr>
        <w:jc w:val="both"/>
        <w:rPr>
          <w:sz w:val="24"/>
          <w:szCs w:val="24"/>
        </w:rPr>
      </w:pPr>
    </w:p>
    <w:p w14:paraId="43E2D467" w14:textId="441C673A" w:rsidR="00FC0902" w:rsidDel="00331DDD" w:rsidRDefault="00331DDD" w:rsidP="00604449">
      <w:pPr>
        <w:jc w:val="both"/>
        <w:rPr>
          <w:del w:id="14" w:author="Lemus Lopez Sergio" w:date="2024-01-17T13:02:00Z"/>
          <w:sz w:val="24"/>
          <w:szCs w:val="24"/>
        </w:rPr>
      </w:pPr>
      <w:r>
        <w:rPr>
          <w:sz w:val="24"/>
          <w:szCs w:val="24"/>
        </w:rPr>
        <w:t>En la formulación de la petición se</w:t>
      </w:r>
      <w:r w:rsidR="00FC0902">
        <w:rPr>
          <w:sz w:val="24"/>
          <w:szCs w:val="24"/>
        </w:rPr>
        <w:t xml:space="preserve"> aporta la </w:t>
      </w:r>
      <w:r w:rsidR="00FC0902" w:rsidRPr="00331DDD">
        <w:rPr>
          <w:b/>
          <w:bCs/>
          <w:sz w:val="24"/>
          <w:szCs w:val="24"/>
        </w:rPr>
        <w:t>Fecha de la última vez visto</w:t>
      </w:r>
      <w:r w:rsidR="00FC0902">
        <w:rPr>
          <w:sz w:val="24"/>
          <w:szCs w:val="24"/>
        </w:rPr>
        <w:t xml:space="preserve">, como un dato de referencia para que de los resultados de la consulta se pueda determinar, en caso de localizar información, si </w:t>
      </w:r>
      <w:del w:id="15" w:author="Lemus Lopez Sergio" w:date="2024-01-17T13:01:00Z">
        <w:r w:rsidR="00FC0902" w:rsidDel="00331DDD">
          <w:rPr>
            <w:sz w:val="24"/>
            <w:szCs w:val="24"/>
          </w:rPr>
          <w:delText>se trata de información</w:delText>
        </w:r>
      </w:del>
      <w:ins w:id="16" w:author="Lemus Lopez Sergio" w:date="2024-01-17T13:01:00Z">
        <w:r>
          <w:rPr>
            <w:sz w:val="24"/>
            <w:szCs w:val="24"/>
          </w:rPr>
          <w:t>la detención ocurrió</w:t>
        </w:r>
      </w:ins>
      <w:r w:rsidR="00FC0902">
        <w:rPr>
          <w:sz w:val="24"/>
          <w:szCs w:val="24"/>
        </w:rPr>
        <w:t xml:space="preserve"> </w:t>
      </w:r>
      <w:ins w:id="17" w:author="Lemus Lopez Sergio" w:date="2024-01-17T13:01:00Z">
        <w:r>
          <w:rPr>
            <w:sz w:val="24"/>
            <w:szCs w:val="24"/>
          </w:rPr>
          <w:t>antes o después d</w:t>
        </w:r>
      </w:ins>
      <w:del w:id="18" w:author="Lemus Lopez Sergio" w:date="2024-01-17T13:01:00Z">
        <w:r w:rsidR="00FC0902" w:rsidDel="00331DDD">
          <w:rPr>
            <w:sz w:val="24"/>
            <w:szCs w:val="24"/>
          </w:rPr>
          <w:delText>previa a</w:delText>
        </w:r>
      </w:del>
      <w:r w:rsidR="00FC0902">
        <w:rPr>
          <w:sz w:val="24"/>
          <w:szCs w:val="24"/>
        </w:rPr>
        <w:t>l reporte de desaparición</w:t>
      </w:r>
      <w:del w:id="19" w:author="Lemus Lopez Sergio" w:date="2024-01-17T13:01:00Z">
        <w:r w:rsidR="00FC0902" w:rsidDel="00331DDD">
          <w:rPr>
            <w:sz w:val="24"/>
            <w:szCs w:val="24"/>
          </w:rPr>
          <w:delText xml:space="preserve"> o posterior</w:delText>
        </w:r>
      </w:del>
      <w:r w:rsidR="00FC0902">
        <w:rPr>
          <w:sz w:val="24"/>
          <w:szCs w:val="24"/>
        </w:rPr>
        <w:t xml:space="preserve">, </w:t>
      </w:r>
      <w:ins w:id="20" w:author="Lemus Lopez Sergio" w:date="2024-01-17T13:02:00Z">
        <w:r>
          <w:rPr>
            <w:sz w:val="24"/>
            <w:szCs w:val="24"/>
          </w:rPr>
          <w:t xml:space="preserve">y determinar si se plantea una </w:t>
        </w:r>
      </w:ins>
      <w:del w:id="21" w:author="Lemus Lopez Sergio" w:date="2024-01-17T13:02:00Z">
        <w:r w:rsidR="00FC0902" w:rsidDel="00331DDD">
          <w:rPr>
            <w:sz w:val="24"/>
            <w:szCs w:val="24"/>
          </w:rPr>
          <w:delText xml:space="preserve">en cuyo caso se formulará </w:delText>
        </w:r>
      </w:del>
      <w:r w:rsidR="00FC0902">
        <w:rPr>
          <w:sz w:val="24"/>
          <w:szCs w:val="24"/>
        </w:rPr>
        <w:t>hipótesis de vida.</w:t>
      </w:r>
    </w:p>
    <w:p w14:paraId="14574B1A" w14:textId="73E8EFE5" w:rsidR="00FC0902" w:rsidDel="00331DDD" w:rsidRDefault="00FC0902" w:rsidP="00604449">
      <w:pPr>
        <w:jc w:val="both"/>
        <w:rPr>
          <w:del w:id="22" w:author="Lemus Lopez Sergio" w:date="2024-01-17T13:02:00Z"/>
          <w:sz w:val="24"/>
          <w:szCs w:val="24"/>
        </w:rPr>
      </w:pPr>
    </w:p>
    <w:p w14:paraId="4A482106" w14:textId="77777777" w:rsidR="00FC0902" w:rsidRDefault="00FC0902" w:rsidP="00604449">
      <w:pPr>
        <w:jc w:val="both"/>
        <w:rPr>
          <w:sz w:val="24"/>
          <w:szCs w:val="24"/>
        </w:rPr>
      </w:pPr>
    </w:p>
    <w:p w14:paraId="784AD801" w14:textId="77777777" w:rsidR="00451168" w:rsidRDefault="00451168" w:rsidP="00451168">
      <w:pPr>
        <w:spacing w:after="0" w:line="240" w:lineRule="auto"/>
        <w:jc w:val="both"/>
        <w:rPr>
          <w:sz w:val="24"/>
          <w:szCs w:val="24"/>
        </w:rPr>
      </w:pPr>
      <w:r>
        <w:rPr>
          <w:sz w:val="24"/>
          <w:szCs w:val="24"/>
        </w:rPr>
        <w:t xml:space="preserve">Se proponen </w:t>
      </w:r>
      <w:r w:rsidR="00CF378B">
        <w:rPr>
          <w:sz w:val="24"/>
          <w:szCs w:val="24"/>
        </w:rPr>
        <w:t>los siguientes parámetros</w:t>
      </w:r>
      <w:r>
        <w:rPr>
          <w:sz w:val="24"/>
          <w:szCs w:val="24"/>
        </w:rPr>
        <w:t xml:space="preserve"> para que sean guardadas en la bitácora del sistema RND:</w:t>
      </w:r>
    </w:p>
    <w:p w14:paraId="6A4D9B91" w14:textId="37CDC5A7" w:rsidR="00B34019" w:rsidRPr="00451168" w:rsidRDefault="00637EA8" w:rsidP="00451168">
      <w:pPr>
        <w:pStyle w:val="Prrafodelista"/>
        <w:numPr>
          <w:ilvl w:val="0"/>
          <w:numId w:val="16"/>
        </w:numPr>
        <w:spacing w:after="0" w:line="240" w:lineRule="auto"/>
        <w:jc w:val="both"/>
        <w:rPr>
          <w:sz w:val="24"/>
          <w:szCs w:val="24"/>
        </w:rPr>
      </w:pPr>
      <w:commentRangeStart w:id="23"/>
      <w:proofErr w:type="spellStart"/>
      <w:r>
        <w:rPr>
          <w:b/>
          <w:bCs/>
          <w:sz w:val="24"/>
          <w:szCs w:val="24"/>
        </w:rPr>
        <w:t>Nu</w:t>
      </w:r>
      <w:r w:rsidR="000F60DF" w:rsidRPr="00B34019">
        <w:rPr>
          <w:b/>
          <w:bCs/>
          <w:sz w:val="24"/>
          <w:szCs w:val="24"/>
        </w:rPr>
        <w:t>mero_expediente</w:t>
      </w:r>
      <w:proofErr w:type="spellEnd"/>
      <w:r w:rsidR="00B34019" w:rsidRPr="00B34019">
        <w:rPr>
          <w:b/>
          <w:bCs/>
          <w:sz w:val="24"/>
          <w:szCs w:val="24"/>
        </w:rPr>
        <w:t>:</w:t>
      </w:r>
      <w:r w:rsidR="00B34019" w:rsidRPr="00B34019">
        <w:rPr>
          <w:sz w:val="24"/>
          <w:szCs w:val="24"/>
        </w:rPr>
        <w:t xml:space="preserve"> campo de texto que contiene el número de expediente que está originando la búsqueda</w:t>
      </w:r>
    </w:p>
    <w:p w14:paraId="3E55F799" w14:textId="4A80CE2B" w:rsidR="000F60DF" w:rsidRPr="00B34019" w:rsidRDefault="00637EA8" w:rsidP="00451168">
      <w:pPr>
        <w:pStyle w:val="Prrafodelista"/>
        <w:numPr>
          <w:ilvl w:val="0"/>
          <w:numId w:val="16"/>
        </w:numPr>
        <w:spacing w:after="0" w:line="240" w:lineRule="auto"/>
        <w:jc w:val="both"/>
        <w:rPr>
          <w:sz w:val="24"/>
          <w:szCs w:val="24"/>
        </w:rPr>
      </w:pPr>
      <w:r>
        <w:rPr>
          <w:b/>
          <w:bCs/>
          <w:sz w:val="24"/>
          <w:szCs w:val="24"/>
        </w:rPr>
        <w:t xml:space="preserve">Cuenta de </w:t>
      </w:r>
      <w:r w:rsidR="000F60DF" w:rsidRPr="00B34019">
        <w:rPr>
          <w:b/>
          <w:bCs/>
          <w:sz w:val="24"/>
          <w:szCs w:val="24"/>
        </w:rPr>
        <w:t>usuario</w:t>
      </w:r>
      <w:r w:rsidR="00B34019" w:rsidRPr="00B34019">
        <w:rPr>
          <w:b/>
          <w:bCs/>
          <w:sz w:val="24"/>
          <w:szCs w:val="24"/>
        </w:rPr>
        <w:t>:</w:t>
      </w:r>
      <w:r w:rsidR="00B34019" w:rsidRPr="00B34019">
        <w:rPr>
          <w:sz w:val="24"/>
          <w:szCs w:val="24"/>
        </w:rPr>
        <w:t xml:space="preserve"> usuario que está originando la consulta</w:t>
      </w:r>
      <w:r w:rsidR="00B34019">
        <w:rPr>
          <w:sz w:val="24"/>
          <w:szCs w:val="24"/>
        </w:rPr>
        <w:t>.</w:t>
      </w:r>
    </w:p>
    <w:p w14:paraId="03086DF8" w14:textId="1788DCE5" w:rsidR="00B34019" w:rsidRDefault="00637EA8" w:rsidP="00451168">
      <w:pPr>
        <w:pStyle w:val="Prrafodelista"/>
        <w:numPr>
          <w:ilvl w:val="0"/>
          <w:numId w:val="16"/>
        </w:numPr>
        <w:spacing w:after="0" w:line="240" w:lineRule="auto"/>
        <w:jc w:val="both"/>
        <w:rPr>
          <w:sz w:val="24"/>
          <w:szCs w:val="24"/>
        </w:rPr>
      </w:pPr>
      <w:proofErr w:type="spellStart"/>
      <w:r>
        <w:rPr>
          <w:b/>
          <w:bCs/>
          <w:sz w:val="24"/>
          <w:szCs w:val="24"/>
        </w:rPr>
        <w:t>N</w:t>
      </w:r>
      <w:r w:rsidR="000F60DF" w:rsidRPr="00B34019">
        <w:rPr>
          <w:b/>
          <w:bCs/>
          <w:sz w:val="24"/>
          <w:szCs w:val="24"/>
        </w:rPr>
        <w:t>ombre_usuario</w:t>
      </w:r>
      <w:proofErr w:type="spellEnd"/>
      <w:r w:rsidR="00B34019" w:rsidRPr="00B34019">
        <w:rPr>
          <w:b/>
          <w:bCs/>
          <w:sz w:val="24"/>
          <w:szCs w:val="24"/>
        </w:rPr>
        <w:t>:</w:t>
      </w:r>
      <w:r w:rsidR="00B34019">
        <w:rPr>
          <w:sz w:val="24"/>
          <w:szCs w:val="24"/>
        </w:rPr>
        <w:t xml:space="preserve"> nombre completo de la persona que está realizando la búsqueda.</w:t>
      </w:r>
      <w:commentRangeEnd w:id="23"/>
      <w:r w:rsidR="00A848AA">
        <w:rPr>
          <w:rStyle w:val="Refdecomentario"/>
        </w:rPr>
        <w:commentReference w:id="23"/>
      </w:r>
    </w:p>
    <w:p w14:paraId="756F7E36" w14:textId="77777777" w:rsidR="00451168" w:rsidRDefault="00451168" w:rsidP="00451168">
      <w:pPr>
        <w:spacing w:after="0" w:line="240" w:lineRule="auto"/>
        <w:jc w:val="both"/>
        <w:rPr>
          <w:sz w:val="24"/>
          <w:szCs w:val="24"/>
        </w:rPr>
      </w:pPr>
    </w:p>
    <w:p w14:paraId="5149C385" w14:textId="77777777" w:rsidR="00451168" w:rsidRPr="00451168" w:rsidRDefault="00CF378B" w:rsidP="00451168">
      <w:pPr>
        <w:spacing w:after="0" w:line="240" w:lineRule="auto"/>
        <w:jc w:val="both"/>
        <w:rPr>
          <w:sz w:val="24"/>
          <w:szCs w:val="24"/>
        </w:rPr>
      </w:pPr>
      <w:r>
        <w:rPr>
          <w:sz w:val="24"/>
          <w:szCs w:val="24"/>
        </w:rPr>
        <w:t>Los</w:t>
      </w:r>
      <w:r w:rsidR="00451168">
        <w:rPr>
          <w:sz w:val="24"/>
          <w:szCs w:val="24"/>
        </w:rPr>
        <w:t xml:space="preserve"> siguientes </w:t>
      </w:r>
      <w:r>
        <w:rPr>
          <w:sz w:val="24"/>
          <w:szCs w:val="24"/>
        </w:rPr>
        <w:t>parámetros</w:t>
      </w:r>
      <w:r w:rsidR="00451168">
        <w:rPr>
          <w:sz w:val="24"/>
          <w:szCs w:val="24"/>
        </w:rPr>
        <w:t xml:space="preserve"> son los utilizadas en el formulario para hacer la búsqueda:</w:t>
      </w:r>
    </w:p>
    <w:p w14:paraId="15DEB76F" w14:textId="77777777" w:rsidR="00DA7837" w:rsidRPr="00DA7837" w:rsidRDefault="00B34019" w:rsidP="00DA7837">
      <w:pPr>
        <w:pStyle w:val="Prrafodelista"/>
        <w:numPr>
          <w:ilvl w:val="0"/>
          <w:numId w:val="16"/>
        </w:numPr>
        <w:spacing w:after="0" w:line="240" w:lineRule="auto"/>
        <w:jc w:val="both"/>
        <w:rPr>
          <w:b/>
          <w:bCs/>
          <w:sz w:val="24"/>
          <w:szCs w:val="24"/>
        </w:rPr>
      </w:pPr>
      <w:r w:rsidRPr="00B34019">
        <w:rPr>
          <w:b/>
          <w:bCs/>
          <w:sz w:val="24"/>
          <w:szCs w:val="24"/>
        </w:rPr>
        <w:t>n</w:t>
      </w:r>
      <w:r w:rsidR="000F60DF" w:rsidRPr="00B34019">
        <w:rPr>
          <w:b/>
          <w:bCs/>
          <w:sz w:val="24"/>
          <w:szCs w:val="24"/>
        </w:rPr>
        <w:t>ombres</w:t>
      </w:r>
      <w:r w:rsidRPr="00B34019">
        <w:rPr>
          <w:b/>
          <w:bCs/>
          <w:sz w:val="24"/>
          <w:szCs w:val="24"/>
        </w:rPr>
        <w:t>:</w:t>
      </w:r>
      <w:r>
        <w:rPr>
          <w:b/>
          <w:bCs/>
          <w:sz w:val="24"/>
          <w:szCs w:val="24"/>
        </w:rPr>
        <w:t xml:space="preserve"> </w:t>
      </w:r>
      <w:r>
        <w:rPr>
          <w:sz w:val="24"/>
          <w:szCs w:val="24"/>
        </w:rPr>
        <w:t>nombre de la persona a buscar.</w:t>
      </w:r>
      <w:r w:rsidRPr="00B34019">
        <w:rPr>
          <w:sz w:val="24"/>
          <w:szCs w:val="24"/>
        </w:rPr>
        <w:t xml:space="preserve"> </w:t>
      </w:r>
      <w:r>
        <w:rPr>
          <w:sz w:val="24"/>
          <w:szCs w:val="24"/>
        </w:rPr>
        <w:t>En el formulario de búsqueda ante mortem de BNDF es un campo obligatorio.</w:t>
      </w:r>
    </w:p>
    <w:p w14:paraId="1C2FE94E" w14:textId="77777777" w:rsidR="000F60DF" w:rsidRPr="00B34019" w:rsidRDefault="000F60DF" w:rsidP="00B34019">
      <w:pPr>
        <w:pStyle w:val="Prrafodelista"/>
        <w:numPr>
          <w:ilvl w:val="0"/>
          <w:numId w:val="16"/>
        </w:numPr>
        <w:spacing w:after="0" w:line="240" w:lineRule="auto"/>
        <w:jc w:val="both"/>
        <w:rPr>
          <w:b/>
          <w:bCs/>
          <w:sz w:val="24"/>
          <w:szCs w:val="24"/>
        </w:rPr>
      </w:pPr>
      <w:proofErr w:type="spellStart"/>
      <w:r w:rsidRPr="00B34019">
        <w:rPr>
          <w:b/>
          <w:bCs/>
          <w:sz w:val="24"/>
          <w:szCs w:val="24"/>
        </w:rPr>
        <w:t>apellido_paterno</w:t>
      </w:r>
      <w:proofErr w:type="spellEnd"/>
      <w:r w:rsidR="00B34019">
        <w:rPr>
          <w:b/>
          <w:bCs/>
          <w:sz w:val="24"/>
          <w:szCs w:val="24"/>
        </w:rPr>
        <w:t xml:space="preserve">: </w:t>
      </w:r>
      <w:r w:rsidR="00B34019">
        <w:rPr>
          <w:sz w:val="24"/>
          <w:szCs w:val="24"/>
        </w:rPr>
        <w:t>apellido paterno de la persona a buscar.</w:t>
      </w:r>
    </w:p>
    <w:p w14:paraId="75160FDA" w14:textId="77777777" w:rsidR="000F60DF" w:rsidRPr="00451168" w:rsidRDefault="000F60DF" w:rsidP="000F60DF">
      <w:pPr>
        <w:pStyle w:val="Prrafodelista"/>
        <w:numPr>
          <w:ilvl w:val="0"/>
          <w:numId w:val="16"/>
        </w:numPr>
        <w:spacing w:after="0" w:line="240" w:lineRule="auto"/>
        <w:jc w:val="both"/>
        <w:rPr>
          <w:b/>
          <w:bCs/>
          <w:sz w:val="24"/>
          <w:szCs w:val="24"/>
        </w:rPr>
      </w:pPr>
      <w:proofErr w:type="spellStart"/>
      <w:r w:rsidRPr="00DA7837">
        <w:rPr>
          <w:b/>
          <w:bCs/>
          <w:sz w:val="24"/>
          <w:szCs w:val="24"/>
        </w:rPr>
        <w:t>apellido_materno</w:t>
      </w:r>
      <w:proofErr w:type="spellEnd"/>
      <w:r w:rsidR="00DA7837" w:rsidRPr="00DA7837">
        <w:rPr>
          <w:b/>
          <w:bCs/>
          <w:sz w:val="24"/>
          <w:szCs w:val="24"/>
        </w:rPr>
        <w:t>:</w:t>
      </w:r>
      <w:r w:rsidR="00DA7837">
        <w:rPr>
          <w:b/>
          <w:bCs/>
          <w:sz w:val="24"/>
          <w:szCs w:val="24"/>
        </w:rPr>
        <w:t xml:space="preserve"> </w:t>
      </w:r>
      <w:r w:rsidR="00DA7837">
        <w:rPr>
          <w:sz w:val="24"/>
          <w:szCs w:val="24"/>
        </w:rPr>
        <w:t xml:space="preserve">apellido materno de la persona a buscar. </w:t>
      </w:r>
    </w:p>
    <w:p w14:paraId="6A6B1913" w14:textId="77777777" w:rsidR="00451168" w:rsidRPr="00DA7837" w:rsidRDefault="00451168" w:rsidP="00451168">
      <w:pPr>
        <w:pStyle w:val="Prrafodelista"/>
        <w:numPr>
          <w:ilvl w:val="1"/>
          <w:numId w:val="16"/>
        </w:numPr>
        <w:spacing w:after="0" w:line="240" w:lineRule="auto"/>
        <w:jc w:val="both"/>
        <w:rPr>
          <w:b/>
          <w:bCs/>
          <w:sz w:val="24"/>
          <w:szCs w:val="24"/>
        </w:rPr>
      </w:pPr>
      <w:r>
        <w:rPr>
          <w:b/>
          <w:bCs/>
          <w:sz w:val="24"/>
          <w:szCs w:val="24"/>
        </w:rPr>
        <w:t xml:space="preserve">Nota: </w:t>
      </w:r>
      <w:r>
        <w:rPr>
          <w:sz w:val="24"/>
          <w:szCs w:val="24"/>
        </w:rPr>
        <w:t>en el formulario de BNDF es requerido al menos uno de los dos apellidos.</w:t>
      </w:r>
    </w:p>
    <w:p w14:paraId="29ADE9E9" w14:textId="77777777" w:rsidR="00DA7837" w:rsidRPr="00DA7837" w:rsidRDefault="00DA7837" w:rsidP="000F60DF">
      <w:pPr>
        <w:pStyle w:val="Prrafodelista"/>
        <w:numPr>
          <w:ilvl w:val="0"/>
          <w:numId w:val="16"/>
        </w:numPr>
        <w:spacing w:after="0" w:line="240" w:lineRule="auto"/>
        <w:jc w:val="both"/>
        <w:rPr>
          <w:b/>
          <w:bCs/>
          <w:sz w:val="24"/>
          <w:szCs w:val="24"/>
        </w:rPr>
      </w:pPr>
      <w:r>
        <w:rPr>
          <w:b/>
          <w:bCs/>
          <w:sz w:val="24"/>
          <w:szCs w:val="24"/>
        </w:rPr>
        <w:t>a</w:t>
      </w:r>
      <w:r w:rsidR="000F60DF" w:rsidRPr="00DA7837">
        <w:rPr>
          <w:b/>
          <w:bCs/>
          <w:sz w:val="24"/>
          <w:szCs w:val="24"/>
        </w:rPr>
        <w:t>lias</w:t>
      </w:r>
      <w:r>
        <w:rPr>
          <w:b/>
          <w:bCs/>
          <w:sz w:val="24"/>
          <w:szCs w:val="24"/>
        </w:rPr>
        <w:t xml:space="preserve">: </w:t>
      </w:r>
      <w:r>
        <w:rPr>
          <w:sz w:val="24"/>
          <w:szCs w:val="24"/>
        </w:rPr>
        <w:t>alias de la persona a buscar. Campo no obligatorio.</w:t>
      </w:r>
    </w:p>
    <w:p w14:paraId="0FF35ABA" w14:textId="0491FF85" w:rsidR="000F60DF" w:rsidRPr="00DA7837" w:rsidRDefault="00DA7837" w:rsidP="000F60DF">
      <w:pPr>
        <w:pStyle w:val="Prrafodelista"/>
        <w:numPr>
          <w:ilvl w:val="0"/>
          <w:numId w:val="16"/>
        </w:numPr>
        <w:spacing w:after="0" w:line="240" w:lineRule="auto"/>
        <w:jc w:val="both"/>
        <w:rPr>
          <w:b/>
          <w:bCs/>
          <w:sz w:val="24"/>
          <w:szCs w:val="24"/>
        </w:rPr>
      </w:pPr>
      <w:r w:rsidRPr="00DA7837">
        <w:rPr>
          <w:b/>
          <w:bCs/>
          <w:sz w:val="24"/>
          <w:szCs w:val="24"/>
        </w:rPr>
        <w:t>e</w:t>
      </w:r>
      <w:r w:rsidR="000F60DF" w:rsidRPr="00DA7837">
        <w:rPr>
          <w:b/>
          <w:bCs/>
          <w:sz w:val="24"/>
          <w:szCs w:val="24"/>
        </w:rPr>
        <w:t>stado</w:t>
      </w:r>
      <w:r w:rsidRPr="00DA7837">
        <w:rPr>
          <w:b/>
          <w:bCs/>
          <w:sz w:val="24"/>
          <w:szCs w:val="24"/>
        </w:rPr>
        <w:t>:</w:t>
      </w:r>
      <w:r>
        <w:rPr>
          <w:sz w:val="24"/>
          <w:szCs w:val="24"/>
        </w:rPr>
        <w:t xml:space="preserve"> estado donde pudo ser visto por </w:t>
      </w:r>
      <w:r w:rsidR="00A848AA">
        <w:rPr>
          <w:sz w:val="24"/>
          <w:szCs w:val="24"/>
        </w:rPr>
        <w:t>última</w:t>
      </w:r>
      <w:r>
        <w:rPr>
          <w:sz w:val="24"/>
          <w:szCs w:val="24"/>
        </w:rPr>
        <w:t xml:space="preserve"> vez la persona a buscar. Se propone enviar el identificador con base al catálogo de INEGI. Campo no obligatorio.</w:t>
      </w:r>
    </w:p>
    <w:p w14:paraId="05EC4533" w14:textId="1144A794" w:rsidR="000F60DF" w:rsidRPr="00DA7837" w:rsidRDefault="00DA7837" w:rsidP="00DA7837">
      <w:pPr>
        <w:pStyle w:val="Prrafodelista"/>
        <w:numPr>
          <w:ilvl w:val="0"/>
          <w:numId w:val="16"/>
        </w:numPr>
        <w:spacing w:after="0" w:line="240" w:lineRule="auto"/>
        <w:rPr>
          <w:b/>
          <w:bCs/>
          <w:sz w:val="24"/>
          <w:szCs w:val="24"/>
        </w:rPr>
      </w:pPr>
      <w:r w:rsidRPr="00DA7837">
        <w:rPr>
          <w:b/>
          <w:bCs/>
          <w:sz w:val="24"/>
          <w:szCs w:val="24"/>
        </w:rPr>
        <w:t>m</w:t>
      </w:r>
      <w:r w:rsidR="000F60DF" w:rsidRPr="00DA7837">
        <w:rPr>
          <w:b/>
          <w:bCs/>
          <w:sz w:val="24"/>
          <w:szCs w:val="24"/>
        </w:rPr>
        <w:t>unicipio</w:t>
      </w:r>
      <w:r w:rsidRPr="00DA7837">
        <w:rPr>
          <w:b/>
          <w:bCs/>
          <w:sz w:val="24"/>
          <w:szCs w:val="24"/>
        </w:rPr>
        <w:t>:</w:t>
      </w:r>
      <w:r>
        <w:rPr>
          <w:b/>
          <w:bCs/>
          <w:sz w:val="24"/>
          <w:szCs w:val="24"/>
        </w:rPr>
        <w:t xml:space="preserve"> </w:t>
      </w:r>
      <w:r>
        <w:rPr>
          <w:sz w:val="24"/>
          <w:szCs w:val="24"/>
        </w:rPr>
        <w:t xml:space="preserve">municipio donde pudo ser visto por </w:t>
      </w:r>
      <w:r w:rsidR="00A848AA">
        <w:rPr>
          <w:sz w:val="24"/>
          <w:szCs w:val="24"/>
        </w:rPr>
        <w:t>última</w:t>
      </w:r>
      <w:r>
        <w:rPr>
          <w:sz w:val="24"/>
          <w:szCs w:val="24"/>
        </w:rPr>
        <w:t xml:space="preserve"> vez la persona a buscar. Se propone enviar el identificador con base al </w:t>
      </w:r>
      <w:r w:rsidR="00A848AA">
        <w:rPr>
          <w:sz w:val="24"/>
          <w:szCs w:val="24"/>
        </w:rPr>
        <w:t>catálogo</w:t>
      </w:r>
      <w:r>
        <w:rPr>
          <w:sz w:val="24"/>
          <w:szCs w:val="24"/>
        </w:rPr>
        <w:t xml:space="preserve"> de INEGI. Campo no obligatorio.</w:t>
      </w:r>
    </w:p>
    <w:p w14:paraId="54276EC6" w14:textId="7DF1FA51" w:rsidR="000F60DF" w:rsidRPr="00DA7837" w:rsidRDefault="000F60DF" w:rsidP="00DA7837">
      <w:pPr>
        <w:pStyle w:val="Prrafodelista"/>
        <w:numPr>
          <w:ilvl w:val="0"/>
          <w:numId w:val="16"/>
        </w:numPr>
        <w:spacing w:after="0" w:line="240" w:lineRule="auto"/>
        <w:rPr>
          <w:b/>
          <w:bCs/>
          <w:sz w:val="24"/>
          <w:szCs w:val="24"/>
        </w:rPr>
      </w:pPr>
      <w:proofErr w:type="spellStart"/>
      <w:r w:rsidRPr="00DA7837">
        <w:rPr>
          <w:b/>
          <w:bCs/>
          <w:sz w:val="24"/>
          <w:szCs w:val="24"/>
        </w:rPr>
        <w:t>fecha_ultimavezvisto</w:t>
      </w:r>
      <w:proofErr w:type="spellEnd"/>
      <w:r w:rsidR="00DA7837" w:rsidRPr="00DA7837">
        <w:rPr>
          <w:b/>
          <w:bCs/>
          <w:sz w:val="24"/>
          <w:szCs w:val="24"/>
        </w:rPr>
        <w:t>:</w:t>
      </w:r>
      <w:r w:rsidR="00DA7837">
        <w:rPr>
          <w:b/>
          <w:bCs/>
          <w:sz w:val="24"/>
          <w:szCs w:val="24"/>
        </w:rPr>
        <w:t xml:space="preserve"> </w:t>
      </w:r>
      <w:r w:rsidR="00DA7837">
        <w:rPr>
          <w:sz w:val="24"/>
          <w:szCs w:val="24"/>
        </w:rPr>
        <w:t xml:space="preserve">fecha donde pudo ser visto por </w:t>
      </w:r>
      <w:r w:rsidR="00A848AA">
        <w:rPr>
          <w:sz w:val="24"/>
          <w:szCs w:val="24"/>
        </w:rPr>
        <w:t>última</w:t>
      </w:r>
      <w:r w:rsidR="00DA7837">
        <w:rPr>
          <w:sz w:val="24"/>
          <w:szCs w:val="24"/>
        </w:rPr>
        <w:t xml:space="preserve"> vez la persona a buscar. Se propone enviar la fecha como texto, pero con formato ISO YYYY-MM-DD. Nota este es un campo obligatorio en el formulario BNDF </w:t>
      </w:r>
    </w:p>
    <w:p w14:paraId="07D17315" w14:textId="77777777" w:rsidR="00451168" w:rsidRPr="00451168" w:rsidRDefault="000F60DF" w:rsidP="00451168">
      <w:pPr>
        <w:pStyle w:val="Prrafodelista"/>
        <w:numPr>
          <w:ilvl w:val="0"/>
          <w:numId w:val="16"/>
        </w:numPr>
        <w:spacing w:after="0" w:line="240" w:lineRule="auto"/>
        <w:rPr>
          <w:b/>
          <w:bCs/>
          <w:sz w:val="24"/>
          <w:szCs w:val="24"/>
        </w:rPr>
      </w:pPr>
      <w:r w:rsidRPr="00DA7837">
        <w:rPr>
          <w:b/>
          <w:bCs/>
          <w:sz w:val="24"/>
          <w:szCs w:val="24"/>
        </w:rPr>
        <w:t>sexo</w:t>
      </w:r>
      <w:r w:rsidR="00DA7837" w:rsidRPr="00DA7837">
        <w:rPr>
          <w:b/>
          <w:bCs/>
          <w:sz w:val="24"/>
          <w:szCs w:val="24"/>
        </w:rPr>
        <w:t>:</w:t>
      </w:r>
      <w:r w:rsidR="00DA7837">
        <w:rPr>
          <w:b/>
          <w:bCs/>
          <w:sz w:val="24"/>
          <w:szCs w:val="24"/>
        </w:rPr>
        <w:t xml:space="preserve"> </w:t>
      </w:r>
      <w:r w:rsidR="00DA7837">
        <w:rPr>
          <w:sz w:val="24"/>
          <w:szCs w:val="24"/>
        </w:rPr>
        <w:t>sexo de la persona a buscar. Se propone enviar el identificador con las opciones de catalogo del banco. Campo no obligatorio.</w:t>
      </w:r>
    </w:p>
    <w:p w14:paraId="0938953E" w14:textId="77777777" w:rsidR="000F60DF" w:rsidRPr="00DA7837" w:rsidRDefault="000F60DF" w:rsidP="00DA7837">
      <w:pPr>
        <w:pStyle w:val="Prrafodelista"/>
        <w:numPr>
          <w:ilvl w:val="0"/>
          <w:numId w:val="16"/>
        </w:numPr>
        <w:spacing w:after="0" w:line="240" w:lineRule="auto"/>
        <w:rPr>
          <w:sz w:val="24"/>
          <w:szCs w:val="24"/>
        </w:rPr>
      </w:pPr>
      <w:proofErr w:type="spellStart"/>
      <w:r w:rsidRPr="00DA7837">
        <w:rPr>
          <w:b/>
          <w:bCs/>
          <w:sz w:val="24"/>
          <w:szCs w:val="24"/>
        </w:rPr>
        <w:t>fecha_nacimiento</w:t>
      </w:r>
      <w:proofErr w:type="spellEnd"/>
      <w:r w:rsidR="00DA7837" w:rsidRPr="00DA7837">
        <w:rPr>
          <w:b/>
          <w:bCs/>
          <w:sz w:val="24"/>
          <w:szCs w:val="24"/>
        </w:rPr>
        <w:t>:</w:t>
      </w:r>
      <w:r w:rsidR="00DA7837">
        <w:rPr>
          <w:sz w:val="24"/>
          <w:szCs w:val="24"/>
        </w:rPr>
        <w:t xml:space="preserve"> fecha de nacimiento de la persona a buscar. Campo no obligatorio</w:t>
      </w:r>
    </w:p>
    <w:p w14:paraId="5AC2303B" w14:textId="77777777" w:rsidR="000F60DF" w:rsidRPr="00DA7837" w:rsidRDefault="000F60DF" w:rsidP="00DA7837">
      <w:pPr>
        <w:pStyle w:val="Prrafodelista"/>
        <w:numPr>
          <w:ilvl w:val="0"/>
          <w:numId w:val="16"/>
        </w:numPr>
        <w:spacing w:after="0" w:line="240" w:lineRule="auto"/>
        <w:rPr>
          <w:b/>
          <w:bCs/>
          <w:sz w:val="24"/>
          <w:szCs w:val="24"/>
        </w:rPr>
      </w:pPr>
      <w:proofErr w:type="spellStart"/>
      <w:r w:rsidRPr="00DA7837">
        <w:rPr>
          <w:b/>
          <w:bCs/>
          <w:sz w:val="24"/>
          <w:szCs w:val="24"/>
        </w:rPr>
        <w:t>edad_mi</w:t>
      </w:r>
      <w:r w:rsidR="00DA7837" w:rsidRPr="00DA7837">
        <w:rPr>
          <w:b/>
          <w:bCs/>
          <w:sz w:val="24"/>
          <w:szCs w:val="24"/>
        </w:rPr>
        <w:t>n</w:t>
      </w:r>
      <w:proofErr w:type="spellEnd"/>
      <w:r w:rsidR="00DA7837" w:rsidRPr="00DA7837">
        <w:rPr>
          <w:b/>
          <w:bCs/>
          <w:sz w:val="24"/>
          <w:szCs w:val="24"/>
        </w:rPr>
        <w:t xml:space="preserve">: </w:t>
      </w:r>
      <w:r w:rsidR="00451168">
        <w:rPr>
          <w:sz w:val="24"/>
          <w:szCs w:val="24"/>
        </w:rPr>
        <w:t>edad mínima que pudiera tener la persona a buscar.</w:t>
      </w:r>
    </w:p>
    <w:p w14:paraId="66C136ED" w14:textId="77777777" w:rsidR="00451168" w:rsidRPr="00451168" w:rsidRDefault="000F60DF" w:rsidP="00451168">
      <w:pPr>
        <w:pStyle w:val="Prrafodelista"/>
        <w:numPr>
          <w:ilvl w:val="0"/>
          <w:numId w:val="16"/>
        </w:numPr>
        <w:spacing w:after="0" w:line="240" w:lineRule="auto"/>
        <w:rPr>
          <w:b/>
          <w:bCs/>
          <w:sz w:val="24"/>
          <w:szCs w:val="24"/>
        </w:rPr>
      </w:pPr>
      <w:proofErr w:type="spellStart"/>
      <w:r w:rsidRPr="00DA7837">
        <w:rPr>
          <w:b/>
          <w:bCs/>
          <w:sz w:val="24"/>
          <w:szCs w:val="24"/>
        </w:rPr>
        <w:lastRenderedPageBreak/>
        <w:t>edad_max</w:t>
      </w:r>
      <w:proofErr w:type="spellEnd"/>
      <w:r w:rsidR="00DA7837" w:rsidRPr="00DA7837">
        <w:rPr>
          <w:b/>
          <w:bCs/>
          <w:sz w:val="24"/>
          <w:szCs w:val="24"/>
        </w:rPr>
        <w:t>:</w:t>
      </w:r>
      <w:r w:rsidR="00451168">
        <w:rPr>
          <w:b/>
          <w:bCs/>
          <w:sz w:val="24"/>
          <w:szCs w:val="24"/>
        </w:rPr>
        <w:t xml:space="preserve"> </w:t>
      </w:r>
      <w:r w:rsidR="00451168">
        <w:rPr>
          <w:sz w:val="24"/>
          <w:szCs w:val="24"/>
        </w:rPr>
        <w:t>edad máxima que pudiera tener la persona a buscar.</w:t>
      </w:r>
    </w:p>
    <w:p w14:paraId="1D6506BB" w14:textId="77777777" w:rsidR="00451168" w:rsidRDefault="00451168" w:rsidP="00451168">
      <w:pPr>
        <w:spacing w:after="0" w:line="240" w:lineRule="auto"/>
        <w:rPr>
          <w:sz w:val="24"/>
          <w:szCs w:val="24"/>
        </w:rPr>
      </w:pPr>
    </w:p>
    <w:p w14:paraId="47BFE53C" w14:textId="77777777" w:rsidR="00451168" w:rsidRPr="00451168" w:rsidRDefault="00CF378B" w:rsidP="00451168">
      <w:pPr>
        <w:spacing w:after="0" w:line="240" w:lineRule="auto"/>
        <w:rPr>
          <w:sz w:val="24"/>
          <w:szCs w:val="24"/>
        </w:rPr>
      </w:pPr>
      <w:r>
        <w:rPr>
          <w:sz w:val="24"/>
          <w:szCs w:val="24"/>
        </w:rPr>
        <w:t>Los</w:t>
      </w:r>
      <w:r w:rsidR="00451168">
        <w:rPr>
          <w:sz w:val="24"/>
          <w:szCs w:val="24"/>
        </w:rPr>
        <w:t xml:space="preserve"> siguientes </w:t>
      </w:r>
      <w:r>
        <w:rPr>
          <w:sz w:val="24"/>
          <w:szCs w:val="24"/>
        </w:rPr>
        <w:t>parámetros</w:t>
      </w:r>
      <w:r w:rsidR="00451168">
        <w:rPr>
          <w:sz w:val="24"/>
          <w:szCs w:val="24"/>
        </w:rPr>
        <w:t xml:space="preserve"> se proponen </w:t>
      </w:r>
      <w:r>
        <w:rPr>
          <w:sz w:val="24"/>
          <w:szCs w:val="24"/>
        </w:rPr>
        <w:t>como</w:t>
      </w:r>
      <w:r w:rsidR="00451168">
        <w:rPr>
          <w:sz w:val="24"/>
          <w:szCs w:val="24"/>
        </w:rPr>
        <w:t xml:space="preserve"> control en caso de que las respuestas contengan muchos registros.</w:t>
      </w:r>
    </w:p>
    <w:p w14:paraId="27CA1C92" w14:textId="77777777" w:rsidR="00451168" w:rsidRPr="00DA7837" w:rsidRDefault="00451168" w:rsidP="00451168">
      <w:pPr>
        <w:pStyle w:val="Prrafodelista"/>
        <w:numPr>
          <w:ilvl w:val="0"/>
          <w:numId w:val="16"/>
        </w:numPr>
        <w:spacing w:after="0" w:line="240" w:lineRule="auto"/>
        <w:rPr>
          <w:b/>
          <w:bCs/>
          <w:sz w:val="24"/>
          <w:szCs w:val="24"/>
        </w:rPr>
      </w:pPr>
      <w:commentRangeStart w:id="24"/>
      <w:proofErr w:type="spellStart"/>
      <w:r>
        <w:rPr>
          <w:b/>
          <w:bCs/>
          <w:sz w:val="24"/>
          <w:szCs w:val="24"/>
        </w:rPr>
        <w:t>pagina</w:t>
      </w:r>
      <w:proofErr w:type="spellEnd"/>
      <w:r w:rsidRPr="00DA7837">
        <w:rPr>
          <w:b/>
          <w:bCs/>
          <w:sz w:val="24"/>
          <w:szCs w:val="24"/>
        </w:rPr>
        <w:t>:</w:t>
      </w:r>
      <w:r>
        <w:rPr>
          <w:b/>
          <w:bCs/>
          <w:sz w:val="24"/>
          <w:szCs w:val="24"/>
        </w:rPr>
        <w:t xml:space="preserve"> </w:t>
      </w:r>
      <w:r>
        <w:rPr>
          <w:sz w:val="24"/>
          <w:szCs w:val="24"/>
        </w:rPr>
        <w:t xml:space="preserve">página que se desea obtener del conjunto de datos. </w:t>
      </w:r>
    </w:p>
    <w:p w14:paraId="0FB6C47D" w14:textId="77777777" w:rsidR="00451168" w:rsidRPr="00451168" w:rsidRDefault="00451168" w:rsidP="00451168">
      <w:pPr>
        <w:pStyle w:val="Prrafodelista"/>
        <w:numPr>
          <w:ilvl w:val="0"/>
          <w:numId w:val="16"/>
        </w:numPr>
        <w:spacing w:after="0" w:line="240" w:lineRule="auto"/>
        <w:rPr>
          <w:b/>
          <w:bCs/>
          <w:sz w:val="24"/>
          <w:szCs w:val="24"/>
        </w:rPr>
      </w:pPr>
      <w:proofErr w:type="spellStart"/>
      <w:r>
        <w:rPr>
          <w:b/>
          <w:bCs/>
          <w:sz w:val="24"/>
          <w:szCs w:val="24"/>
        </w:rPr>
        <w:t>rpp</w:t>
      </w:r>
      <w:proofErr w:type="spellEnd"/>
      <w:r w:rsidRPr="00DA7837">
        <w:rPr>
          <w:b/>
          <w:bCs/>
          <w:sz w:val="24"/>
          <w:szCs w:val="24"/>
        </w:rPr>
        <w:t>:</w:t>
      </w:r>
      <w:r>
        <w:rPr>
          <w:b/>
          <w:bCs/>
          <w:sz w:val="24"/>
          <w:szCs w:val="24"/>
        </w:rPr>
        <w:t xml:space="preserve"> </w:t>
      </w:r>
      <w:r>
        <w:rPr>
          <w:sz w:val="24"/>
          <w:szCs w:val="24"/>
        </w:rPr>
        <w:t>tamaño de la página que se desea obtener del conjunto de datos.</w:t>
      </w:r>
      <w:commentRangeEnd w:id="24"/>
      <w:r w:rsidR="00911ED7">
        <w:rPr>
          <w:rStyle w:val="Refdecomentario"/>
        </w:rPr>
        <w:commentReference w:id="24"/>
      </w:r>
    </w:p>
    <w:p w14:paraId="719CB2C5" w14:textId="77777777" w:rsidR="00451168" w:rsidRDefault="00451168" w:rsidP="0081117A">
      <w:pPr>
        <w:jc w:val="both"/>
        <w:rPr>
          <w:sz w:val="24"/>
          <w:szCs w:val="24"/>
        </w:rPr>
      </w:pPr>
    </w:p>
    <w:p w14:paraId="238314B9" w14:textId="77777777" w:rsidR="0081117A" w:rsidRPr="0081117A" w:rsidRDefault="000F60DF" w:rsidP="0081117A">
      <w:pPr>
        <w:jc w:val="both"/>
        <w:rPr>
          <w:sz w:val="24"/>
          <w:szCs w:val="24"/>
        </w:rPr>
      </w:pPr>
      <w:r>
        <w:rPr>
          <w:sz w:val="24"/>
          <w:szCs w:val="24"/>
        </w:rPr>
        <w:t>El cuadro muestra la propuesta de</w:t>
      </w:r>
      <w:r w:rsidR="00B34019">
        <w:rPr>
          <w:sz w:val="24"/>
          <w:szCs w:val="24"/>
        </w:rPr>
        <w:t xml:space="preserve"> petición en formato</w:t>
      </w:r>
      <w:r>
        <w:rPr>
          <w:sz w:val="24"/>
          <w:szCs w:val="24"/>
        </w:rPr>
        <w:t xml:space="preserve"> </w:t>
      </w:r>
      <w:proofErr w:type="spellStart"/>
      <w:r>
        <w:rPr>
          <w:sz w:val="24"/>
          <w:szCs w:val="24"/>
        </w:rPr>
        <w:t>json</w:t>
      </w:r>
      <w:proofErr w:type="spellEnd"/>
      <w:r>
        <w:rPr>
          <w:sz w:val="24"/>
          <w:szCs w:val="24"/>
        </w:rPr>
        <w:t>:</w:t>
      </w:r>
    </w:p>
    <w:tbl>
      <w:tblPr>
        <w:tblStyle w:val="Tablaconcuadrcula"/>
        <w:tblW w:w="9931" w:type="dxa"/>
        <w:tblInd w:w="-5" w:type="dxa"/>
        <w:tblLook w:val="04A0" w:firstRow="1" w:lastRow="0" w:firstColumn="1" w:lastColumn="0" w:noHBand="0" w:noVBand="1"/>
      </w:tblPr>
      <w:tblGrid>
        <w:gridCol w:w="9931"/>
      </w:tblGrid>
      <w:tr w:rsidR="00604449" w14:paraId="7EBBBCAF" w14:textId="77777777" w:rsidTr="0081117A">
        <w:trPr>
          <w:trHeight w:val="1849"/>
        </w:trPr>
        <w:tc>
          <w:tcPr>
            <w:tcW w:w="9931" w:type="dxa"/>
          </w:tcPr>
          <w:p w14:paraId="76BEB912" w14:textId="77777777" w:rsidR="00604449" w:rsidRPr="00E47EE0" w:rsidRDefault="00604449" w:rsidP="00F55300">
            <w:pPr>
              <w:spacing w:before="109"/>
              <w:ind w:left="90"/>
              <w:rPr>
                <w:rFonts w:ascii="Consolas"/>
                <w:sz w:val="24"/>
              </w:rPr>
            </w:pPr>
            <w:r w:rsidRPr="00E47EE0">
              <w:rPr>
                <w:rFonts w:ascii="Consolas"/>
                <w:color w:val="115C8B"/>
                <w:sz w:val="24"/>
              </w:rPr>
              <w:t xml:space="preserve">POST </w:t>
            </w:r>
            <w:r w:rsidRPr="00E47EE0">
              <w:rPr>
                <w:rFonts w:ascii="Consolas"/>
                <w:color w:val="4BBE9C"/>
                <w:sz w:val="24"/>
              </w:rPr>
              <w:t>/</w:t>
            </w:r>
            <w:proofErr w:type="spellStart"/>
            <w:r w:rsidR="000F60DF">
              <w:rPr>
                <w:rFonts w:ascii="Consolas"/>
                <w:color w:val="538135" w:themeColor="accent6" w:themeShade="BF"/>
                <w:sz w:val="24"/>
              </w:rPr>
              <w:t>consulta</w:t>
            </w:r>
            <w:r w:rsidR="00CF378B">
              <w:rPr>
                <w:rFonts w:ascii="Consolas"/>
                <w:color w:val="538135" w:themeColor="accent6" w:themeShade="BF"/>
                <w:sz w:val="24"/>
              </w:rPr>
              <w:t>Detenciones</w:t>
            </w:r>
            <w:proofErr w:type="spellEnd"/>
            <w:r w:rsidRPr="005150FA">
              <w:rPr>
                <w:rFonts w:ascii="Consolas"/>
                <w:color w:val="538135" w:themeColor="accent6" w:themeShade="BF"/>
                <w:sz w:val="24"/>
              </w:rPr>
              <w:t xml:space="preserve"> HTTP</w:t>
            </w:r>
            <w:r w:rsidRPr="00E47EE0">
              <w:rPr>
                <w:rFonts w:ascii="Consolas"/>
                <w:color w:val="3C3C3C"/>
                <w:sz w:val="24"/>
              </w:rPr>
              <w:t>/</w:t>
            </w:r>
            <w:r w:rsidRPr="005150FA">
              <w:rPr>
                <w:rFonts w:ascii="Consolas"/>
                <w:sz w:val="24"/>
              </w:rPr>
              <w:t>1.1</w:t>
            </w:r>
          </w:p>
          <w:p w14:paraId="0DCEECC4" w14:textId="77777777" w:rsidR="00CF378B" w:rsidRDefault="00604449" w:rsidP="00F55300">
            <w:pPr>
              <w:spacing w:before="4"/>
              <w:ind w:left="90"/>
              <w:rPr>
                <w:rFonts w:ascii="Consolas"/>
                <w:color w:val="5B9BD5" w:themeColor="accent1"/>
                <w:sz w:val="24"/>
              </w:rPr>
            </w:pPr>
            <w:r w:rsidRPr="00E47EE0">
              <w:rPr>
                <w:rFonts w:ascii="Consolas"/>
                <w:color w:val="115C8B"/>
                <w:sz w:val="24"/>
              </w:rPr>
              <w:t>Host</w:t>
            </w:r>
            <w:r w:rsidRPr="00E47EE0">
              <w:rPr>
                <w:rFonts w:ascii="Consolas"/>
                <w:color w:val="3C3C3C"/>
                <w:sz w:val="24"/>
              </w:rPr>
              <w:t>:</w:t>
            </w:r>
            <w:r>
              <w:rPr>
                <w:rFonts w:ascii="Consolas"/>
                <w:color w:val="3C3C3C"/>
                <w:sz w:val="24"/>
              </w:rPr>
              <w:t xml:space="preserve"> </w:t>
            </w:r>
            <w:r>
              <w:rPr>
                <w:rFonts w:ascii="Consolas"/>
                <w:color w:val="5B9BD5" w:themeColor="accent1"/>
                <w:sz w:val="24"/>
              </w:rPr>
              <w:t>http://10.</w:t>
            </w:r>
            <w:r w:rsidR="000F60DF">
              <w:rPr>
                <w:rFonts w:ascii="Consolas"/>
                <w:color w:val="5B9BD5" w:themeColor="accent1"/>
                <w:sz w:val="24"/>
              </w:rPr>
              <w:t>10</w:t>
            </w:r>
            <w:r>
              <w:rPr>
                <w:rFonts w:ascii="Consolas"/>
                <w:color w:val="5B9BD5" w:themeColor="accent1"/>
                <w:sz w:val="24"/>
              </w:rPr>
              <w:t>.</w:t>
            </w:r>
            <w:r w:rsidR="000F60DF">
              <w:rPr>
                <w:rFonts w:ascii="Consolas"/>
                <w:color w:val="5B9BD5" w:themeColor="accent1"/>
                <w:sz w:val="24"/>
              </w:rPr>
              <w:t>10</w:t>
            </w:r>
            <w:r w:rsidRPr="004621B2">
              <w:rPr>
                <w:rFonts w:ascii="Consolas"/>
                <w:color w:val="5B9BD5" w:themeColor="accent1"/>
                <w:sz w:val="24"/>
              </w:rPr>
              <w:t>.</w:t>
            </w:r>
            <w:r>
              <w:rPr>
                <w:rFonts w:ascii="Consolas"/>
                <w:color w:val="5B9BD5" w:themeColor="accent1"/>
                <w:sz w:val="24"/>
              </w:rPr>
              <w:t>1</w:t>
            </w:r>
            <w:r w:rsidR="000F60DF">
              <w:rPr>
                <w:rFonts w:ascii="Consolas"/>
                <w:color w:val="5B9BD5" w:themeColor="accent1"/>
                <w:sz w:val="24"/>
              </w:rPr>
              <w:t>0</w:t>
            </w:r>
            <w:r w:rsidRPr="004621B2">
              <w:rPr>
                <w:rFonts w:ascii="Consolas"/>
                <w:color w:val="5B9BD5" w:themeColor="accent1"/>
                <w:sz w:val="24"/>
              </w:rPr>
              <w:t>/</w:t>
            </w:r>
            <w:r w:rsidR="000F60DF">
              <w:rPr>
                <w:rFonts w:ascii="Consolas"/>
                <w:color w:val="5B9BD5" w:themeColor="accent1"/>
                <w:sz w:val="24"/>
              </w:rPr>
              <w:t>rnd</w:t>
            </w:r>
            <w:r w:rsidRPr="004621B2">
              <w:rPr>
                <w:rFonts w:ascii="Consolas"/>
                <w:color w:val="5B9BD5" w:themeColor="accent1"/>
                <w:sz w:val="24"/>
              </w:rPr>
              <w:t>/</w:t>
            </w:r>
            <w:r w:rsidR="000F60DF">
              <w:rPr>
                <w:rFonts w:ascii="Consolas"/>
                <w:color w:val="5B9BD5" w:themeColor="accent1"/>
                <w:sz w:val="24"/>
              </w:rPr>
              <w:t>api</w:t>
            </w:r>
          </w:p>
          <w:p w14:paraId="565DCD2E" w14:textId="77777777" w:rsidR="00604449" w:rsidRPr="00CF378B" w:rsidRDefault="00604449" w:rsidP="00CF378B">
            <w:pPr>
              <w:spacing w:before="4"/>
              <w:ind w:left="90"/>
              <w:rPr>
                <w:rFonts w:ascii="Consolas"/>
                <w:sz w:val="24"/>
              </w:rPr>
            </w:pPr>
            <w:r w:rsidRPr="00E47EE0">
              <w:rPr>
                <w:rFonts w:ascii="Consolas"/>
                <w:color w:val="115C8B"/>
                <w:sz w:val="24"/>
              </w:rPr>
              <w:t>Content-type</w:t>
            </w:r>
            <w:r w:rsidRPr="00E47EE0">
              <w:rPr>
                <w:rFonts w:ascii="Consolas"/>
                <w:color w:val="3C3C3C"/>
                <w:sz w:val="24"/>
              </w:rPr>
              <w:t xml:space="preserve">: </w:t>
            </w:r>
            <w:commentRangeStart w:id="25"/>
            <w:r w:rsidRPr="005150FA">
              <w:rPr>
                <w:rFonts w:ascii="Consolas"/>
                <w:color w:val="833C0B" w:themeColor="accent2" w:themeShade="80"/>
                <w:sz w:val="24"/>
              </w:rPr>
              <w:t>application/json</w:t>
            </w:r>
            <w:commentRangeEnd w:id="25"/>
            <w:r w:rsidR="00911ED7">
              <w:rPr>
                <w:rStyle w:val="Refdecomentario"/>
                <w:lang w:val="es-MX"/>
              </w:rPr>
              <w:commentReference w:id="25"/>
            </w:r>
          </w:p>
          <w:p w14:paraId="67953D78" w14:textId="77777777" w:rsidR="00604449" w:rsidRPr="001A4896" w:rsidRDefault="00604449" w:rsidP="00F55300">
            <w:pPr>
              <w:shd w:val="clear" w:color="auto" w:fill="FFFFFE"/>
              <w:spacing w:line="270" w:lineRule="atLeast"/>
              <w:rPr>
                <w:rFonts w:ascii="Consolas" w:eastAsia="Times New Roman" w:hAnsi="Consolas" w:cs="Courier New"/>
                <w:color w:val="000000"/>
                <w:sz w:val="24"/>
                <w:szCs w:val="18"/>
                <w:lang w:eastAsia="es-MX"/>
              </w:rPr>
            </w:pPr>
            <w:r w:rsidRPr="001A4896">
              <w:rPr>
                <w:rFonts w:ascii="Consolas" w:eastAsia="Times New Roman" w:hAnsi="Consolas" w:cs="Courier New"/>
                <w:color w:val="000000"/>
                <w:sz w:val="24"/>
                <w:szCs w:val="18"/>
                <w:lang w:eastAsia="es-MX"/>
              </w:rPr>
              <w:t>{</w:t>
            </w:r>
          </w:p>
          <w:p w14:paraId="636403AD" w14:textId="77777777" w:rsidR="00604449" w:rsidRPr="000F60DF" w:rsidRDefault="00604449" w:rsidP="00F55300">
            <w:pPr>
              <w:shd w:val="clear" w:color="auto" w:fill="FFFFFE"/>
              <w:spacing w:line="270" w:lineRule="atLeast"/>
              <w:rPr>
                <w:rFonts w:ascii="Consolas" w:eastAsia="Times New Roman" w:hAnsi="Consolas" w:cs="Courier New"/>
                <w:color w:val="000000"/>
                <w:sz w:val="24"/>
                <w:szCs w:val="18"/>
                <w:lang w:val="es-MX" w:eastAsia="es-MX"/>
              </w:rPr>
            </w:pPr>
            <w:r w:rsidRPr="000F60DF">
              <w:rPr>
                <w:rFonts w:ascii="Consolas" w:eastAsia="Times New Roman" w:hAnsi="Consolas" w:cs="Courier New"/>
                <w:color w:val="000000"/>
                <w:sz w:val="24"/>
                <w:szCs w:val="18"/>
                <w:lang w:val="es-MX" w:eastAsia="es-MX"/>
              </w:rPr>
              <w:t>    </w:t>
            </w:r>
            <w:r w:rsidRPr="000F60DF">
              <w:rPr>
                <w:rFonts w:ascii="Consolas" w:eastAsia="Times New Roman" w:hAnsi="Consolas" w:cs="Courier New"/>
                <w:color w:val="A31515"/>
                <w:sz w:val="24"/>
                <w:szCs w:val="18"/>
                <w:lang w:val="es-MX" w:eastAsia="es-MX"/>
              </w:rPr>
              <w:t>"</w:t>
            </w:r>
            <w:proofErr w:type="spellStart"/>
            <w:r w:rsidRPr="000F60DF">
              <w:rPr>
                <w:rFonts w:ascii="Consolas" w:eastAsia="Times New Roman" w:hAnsi="Consolas" w:cs="Courier New"/>
                <w:color w:val="A31515"/>
                <w:sz w:val="24"/>
                <w:szCs w:val="18"/>
                <w:lang w:val="es-MX" w:eastAsia="es-MX"/>
              </w:rPr>
              <w:t>n</w:t>
            </w:r>
            <w:r w:rsidR="000F60DF" w:rsidRPr="000F60DF">
              <w:rPr>
                <w:rFonts w:ascii="Consolas" w:eastAsia="Times New Roman" w:hAnsi="Consolas" w:cs="Courier New"/>
                <w:color w:val="A31515"/>
                <w:sz w:val="24"/>
                <w:szCs w:val="18"/>
                <w:lang w:val="es-MX" w:eastAsia="es-MX"/>
              </w:rPr>
              <w:t>umero</w:t>
            </w:r>
            <w:r w:rsidRPr="000F60DF">
              <w:rPr>
                <w:rFonts w:ascii="Consolas" w:eastAsia="Times New Roman" w:hAnsi="Consolas" w:cs="Courier New"/>
                <w:color w:val="A31515"/>
                <w:sz w:val="24"/>
                <w:szCs w:val="18"/>
                <w:lang w:val="es-MX" w:eastAsia="es-MX"/>
              </w:rPr>
              <w:t>_</w:t>
            </w:r>
            <w:r w:rsidR="000F60DF" w:rsidRPr="000F60DF">
              <w:rPr>
                <w:rFonts w:ascii="Consolas" w:eastAsia="Times New Roman" w:hAnsi="Consolas" w:cs="Courier New"/>
                <w:color w:val="A31515"/>
                <w:sz w:val="24"/>
                <w:szCs w:val="18"/>
                <w:lang w:val="es-MX" w:eastAsia="es-MX"/>
              </w:rPr>
              <w:t>expediente</w:t>
            </w:r>
            <w:proofErr w:type="spellEnd"/>
            <w:r w:rsidR="000F60DF" w:rsidRPr="000F60DF">
              <w:rPr>
                <w:rFonts w:ascii="Consolas" w:eastAsia="Times New Roman" w:hAnsi="Consolas" w:cs="Courier New"/>
                <w:color w:val="A31515"/>
                <w:sz w:val="24"/>
                <w:szCs w:val="18"/>
                <w:lang w:val="es-MX" w:eastAsia="es-MX"/>
              </w:rPr>
              <w:t xml:space="preserve"> </w:t>
            </w:r>
            <w:r w:rsidRPr="000F60DF">
              <w:rPr>
                <w:rFonts w:ascii="Consolas" w:eastAsia="Times New Roman" w:hAnsi="Consolas" w:cs="Courier New"/>
                <w:color w:val="A31515"/>
                <w:sz w:val="24"/>
                <w:szCs w:val="18"/>
                <w:lang w:val="es-MX" w:eastAsia="es-MX"/>
              </w:rPr>
              <w:t>"</w:t>
            </w:r>
            <w:r w:rsidRPr="000F60DF">
              <w:rPr>
                <w:rFonts w:ascii="Consolas" w:eastAsia="Times New Roman" w:hAnsi="Consolas" w:cs="Courier New"/>
                <w:color w:val="000000"/>
                <w:sz w:val="24"/>
                <w:szCs w:val="18"/>
                <w:lang w:val="es-MX" w:eastAsia="es-MX"/>
              </w:rPr>
              <w:t>: </w:t>
            </w:r>
            <w:r w:rsidRPr="000F60DF">
              <w:rPr>
                <w:rFonts w:ascii="Consolas" w:eastAsia="Times New Roman" w:hAnsi="Consolas" w:cs="Courier New"/>
                <w:color w:val="0451A5"/>
                <w:sz w:val="24"/>
                <w:szCs w:val="18"/>
                <w:lang w:val="es-MX" w:eastAsia="es-MX"/>
              </w:rPr>
              <w:t>"</w:t>
            </w:r>
            <w:r w:rsidR="000F60DF" w:rsidRPr="000F60DF">
              <w:rPr>
                <w:rFonts w:ascii="Consolas" w:eastAsia="Times New Roman" w:hAnsi="Consolas" w:cs="Courier New"/>
                <w:color w:val="0451A5"/>
                <w:sz w:val="24"/>
                <w:szCs w:val="18"/>
                <w:lang w:val="es-MX" w:eastAsia="es-MX"/>
              </w:rPr>
              <w:t>EXP_001</w:t>
            </w:r>
            <w:r w:rsidRPr="000F60DF">
              <w:rPr>
                <w:rFonts w:ascii="Consolas" w:eastAsia="Times New Roman" w:hAnsi="Consolas" w:cs="Courier New"/>
                <w:color w:val="0451A5"/>
                <w:sz w:val="24"/>
                <w:szCs w:val="18"/>
                <w:lang w:val="es-MX" w:eastAsia="es-MX"/>
              </w:rPr>
              <w:t>"</w:t>
            </w:r>
            <w:r w:rsidRPr="000F60DF">
              <w:rPr>
                <w:rFonts w:ascii="Consolas" w:eastAsia="Times New Roman" w:hAnsi="Consolas" w:cs="Courier New"/>
                <w:color w:val="000000"/>
                <w:sz w:val="24"/>
                <w:szCs w:val="18"/>
                <w:lang w:val="es-MX" w:eastAsia="es-MX"/>
              </w:rPr>
              <w:t>,</w:t>
            </w:r>
          </w:p>
          <w:p w14:paraId="0EEDF0F2" w14:textId="77777777" w:rsidR="000F60DF" w:rsidRPr="00B9172E" w:rsidRDefault="00E64266" w:rsidP="00F55300">
            <w:pPr>
              <w:shd w:val="clear" w:color="auto" w:fill="FFFFFE"/>
              <w:spacing w:line="270" w:lineRule="atLeast"/>
              <w:rPr>
                <w:rFonts w:ascii="Consolas" w:eastAsia="Times New Roman" w:hAnsi="Consolas" w:cs="Courier New"/>
                <w:color w:val="000000"/>
                <w:sz w:val="24"/>
                <w:szCs w:val="18"/>
                <w:lang w:val="es-MX" w:eastAsia="es-MX"/>
              </w:rPr>
            </w:pPr>
            <w:r w:rsidRPr="000F60DF">
              <w:rPr>
                <w:rFonts w:ascii="Consolas" w:eastAsia="Times New Roman" w:hAnsi="Consolas" w:cs="Courier New"/>
                <w:color w:val="A31515"/>
                <w:sz w:val="24"/>
                <w:szCs w:val="18"/>
                <w:lang w:val="es-MX" w:eastAsia="es-MX"/>
              </w:rPr>
              <w:t xml:space="preserve">    </w:t>
            </w:r>
            <w:r w:rsidRPr="00B9172E">
              <w:rPr>
                <w:rFonts w:ascii="Consolas" w:eastAsia="Times New Roman" w:hAnsi="Consolas" w:cs="Courier New"/>
                <w:color w:val="A31515"/>
                <w:sz w:val="24"/>
                <w:szCs w:val="18"/>
                <w:lang w:val="es-MX" w:eastAsia="es-MX"/>
              </w:rPr>
              <w:t>"</w:t>
            </w:r>
            <w:r w:rsidR="000F60DF">
              <w:rPr>
                <w:rFonts w:ascii="Consolas" w:eastAsia="Times New Roman" w:hAnsi="Consolas" w:cs="Courier New"/>
                <w:color w:val="A31515"/>
                <w:sz w:val="24"/>
                <w:szCs w:val="18"/>
                <w:lang w:val="es-MX" w:eastAsia="es-MX"/>
              </w:rPr>
              <w:t>usuario</w:t>
            </w:r>
            <w:r w:rsidRPr="00B9172E">
              <w:rPr>
                <w:rFonts w:ascii="Consolas" w:eastAsia="Times New Roman" w:hAnsi="Consolas" w:cs="Courier New"/>
                <w:color w:val="A31515"/>
                <w:sz w:val="24"/>
                <w:szCs w:val="18"/>
                <w:lang w:val="es-MX" w:eastAsia="es-MX"/>
              </w:rPr>
              <w:t>"</w:t>
            </w:r>
            <w:r w:rsidRPr="00B9172E">
              <w:rPr>
                <w:rFonts w:ascii="Consolas" w:eastAsia="Times New Roman" w:hAnsi="Consolas" w:cs="Courier New"/>
                <w:color w:val="000000"/>
                <w:sz w:val="24"/>
                <w:szCs w:val="18"/>
                <w:lang w:val="es-MX" w:eastAsia="es-MX"/>
              </w:rPr>
              <w:t>: </w:t>
            </w:r>
            <w:r w:rsidRPr="00B9172E">
              <w:rPr>
                <w:rFonts w:ascii="Consolas" w:eastAsia="Times New Roman" w:hAnsi="Consolas" w:cs="Courier New"/>
                <w:color w:val="0451A5"/>
                <w:sz w:val="24"/>
                <w:szCs w:val="18"/>
                <w:lang w:val="es-MX" w:eastAsia="es-MX"/>
              </w:rPr>
              <w:t>"</w:t>
            </w:r>
            <w:r w:rsidR="000F60DF">
              <w:rPr>
                <w:rFonts w:ascii="Consolas" w:eastAsia="Times New Roman" w:hAnsi="Consolas" w:cs="Courier New"/>
                <w:color w:val="0451A5"/>
                <w:sz w:val="24"/>
                <w:szCs w:val="18"/>
                <w:lang w:val="es-MX" w:eastAsia="es-MX"/>
              </w:rPr>
              <w:t>KALVARADO</w:t>
            </w:r>
            <w:r w:rsidRPr="00B9172E">
              <w:rPr>
                <w:rFonts w:ascii="Consolas" w:eastAsia="Times New Roman" w:hAnsi="Consolas" w:cs="Courier New"/>
                <w:color w:val="0451A5"/>
                <w:sz w:val="24"/>
                <w:szCs w:val="18"/>
                <w:lang w:val="es-MX" w:eastAsia="es-MX"/>
              </w:rPr>
              <w:t>"</w:t>
            </w:r>
            <w:r w:rsidRPr="00B9172E">
              <w:rPr>
                <w:rFonts w:ascii="Consolas" w:eastAsia="Times New Roman" w:hAnsi="Consolas" w:cs="Courier New"/>
                <w:color w:val="000000"/>
                <w:sz w:val="24"/>
                <w:szCs w:val="18"/>
                <w:lang w:val="es-MX" w:eastAsia="es-MX"/>
              </w:rPr>
              <w:t>,</w:t>
            </w:r>
          </w:p>
          <w:p w14:paraId="5941395F" w14:textId="77777777" w:rsidR="00E64266" w:rsidRPr="00B9172E" w:rsidRDefault="00E64266" w:rsidP="00F55300">
            <w:pPr>
              <w:shd w:val="clear" w:color="auto" w:fill="FFFFFE"/>
              <w:spacing w:line="270" w:lineRule="atLeast"/>
              <w:rPr>
                <w:rFonts w:ascii="Consolas" w:eastAsia="Times New Roman" w:hAnsi="Consolas" w:cs="Courier New"/>
                <w:color w:val="000000"/>
                <w:sz w:val="24"/>
                <w:szCs w:val="18"/>
                <w:lang w:val="es-MX" w:eastAsia="es-MX"/>
              </w:rPr>
            </w:pPr>
            <w:r w:rsidRPr="00B9172E">
              <w:rPr>
                <w:rFonts w:ascii="Consolas" w:eastAsia="Times New Roman" w:hAnsi="Consolas" w:cs="Courier New"/>
                <w:color w:val="A31515"/>
                <w:sz w:val="24"/>
                <w:szCs w:val="18"/>
                <w:lang w:val="es-MX" w:eastAsia="es-MX"/>
              </w:rPr>
              <w:t xml:space="preserve">    "</w:t>
            </w:r>
            <w:proofErr w:type="spellStart"/>
            <w:r w:rsidR="000F60DF">
              <w:rPr>
                <w:rFonts w:ascii="Consolas" w:eastAsia="Times New Roman" w:hAnsi="Consolas" w:cs="Courier New"/>
                <w:color w:val="A31515"/>
                <w:sz w:val="24"/>
                <w:szCs w:val="18"/>
                <w:lang w:val="es-MX" w:eastAsia="es-MX"/>
              </w:rPr>
              <w:t>nombre_usuario</w:t>
            </w:r>
            <w:proofErr w:type="spellEnd"/>
            <w:r w:rsidRPr="00B9172E">
              <w:rPr>
                <w:rFonts w:ascii="Consolas" w:eastAsia="Times New Roman" w:hAnsi="Consolas" w:cs="Courier New"/>
                <w:color w:val="A31515"/>
                <w:sz w:val="24"/>
                <w:szCs w:val="18"/>
                <w:lang w:val="es-MX" w:eastAsia="es-MX"/>
              </w:rPr>
              <w:t>"</w:t>
            </w:r>
            <w:r w:rsidRPr="00B9172E">
              <w:rPr>
                <w:rFonts w:ascii="Consolas" w:eastAsia="Times New Roman" w:hAnsi="Consolas" w:cs="Courier New"/>
                <w:color w:val="000000"/>
                <w:sz w:val="24"/>
                <w:szCs w:val="18"/>
                <w:lang w:val="es-MX" w:eastAsia="es-MX"/>
              </w:rPr>
              <w:t>: </w:t>
            </w:r>
            <w:r w:rsidRPr="00B9172E">
              <w:rPr>
                <w:rFonts w:ascii="Consolas" w:eastAsia="Times New Roman" w:hAnsi="Consolas" w:cs="Courier New"/>
                <w:color w:val="0451A5"/>
                <w:sz w:val="24"/>
                <w:szCs w:val="18"/>
                <w:lang w:val="es-MX" w:eastAsia="es-MX"/>
              </w:rPr>
              <w:t>"</w:t>
            </w:r>
            <w:r w:rsidR="000F60DF">
              <w:rPr>
                <w:rFonts w:ascii="Consolas" w:eastAsia="Times New Roman" w:hAnsi="Consolas" w:cs="Courier New"/>
                <w:color w:val="0451A5"/>
                <w:sz w:val="24"/>
                <w:szCs w:val="18"/>
                <w:lang w:val="es-MX" w:eastAsia="es-MX"/>
              </w:rPr>
              <w:t>KAREN ALVARADO SIMON</w:t>
            </w:r>
            <w:r w:rsidRPr="00B9172E">
              <w:rPr>
                <w:rFonts w:ascii="Consolas" w:eastAsia="Times New Roman" w:hAnsi="Consolas" w:cs="Courier New"/>
                <w:color w:val="0451A5"/>
                <w:sz w:val="24"/>
                <w:szCs w:val="18"/>
                <w:lang w:val="es-MX" w:eastAsia="es-MX"/>
              </w:rPr>
              <w:t>"</w:t>
            </w:r>
            <w:r w:rsidRPr="00B9172E">
              <w:rPr>
                <w:rFonts w:ascii="Consolas" w:eastAsia="Times New Roman" w:hAnsi="Consolas" w:cs="Courier New"/>
                <w:color w:val="000000"/>
                <w:sz w:val="24"/>
                <w:szCs w:val="18"/>
                <w:lang w:val="es-MX" w:eastAsia="es-MX"/>
              </w:rPr>
              <w:t>,</w:t>
            </w:r>
          </w:p>
          <w:p w14:paraId="3642D9F6" w14:textId="77777777" w:rsidR="00E64266" w:rsidRDefault="00E64266" w:rsidP="00F55300">
            <w:pPr>
              <w:shd w:val="clear" w:color="auto" w:fill="FFFFFE"/>
              <w:spacing w:line="270" w:lineRule="atLeast"/>
              <w:rPr>
                <w:rFonts w:ascii="Consolas" w:eastAsia="Times New Roman" w:hAnsi="Consolas" w:cs="Courier New"/>
                <w:color w:val="000000"/>
                <w:sz w:val="24"/>
                <w:szCs w:val="18"/>
                <w:lang w:val="es-MX" w:eastAsia="es-MX"/>
              </w:rPr>
            </w:pPr>
            <w:r w:rsidRPr="00B9172E">
              <w:rPr>
                <w:rFonts w:ascii="Consolas" w:eastAsia="Times New Roman" w:hAnsi="Consolas" w:cs="Courier New"/>
                <w:color w:val="A31515"/>
                <w:sz w:val="24"/>
                <w:szCs w:val="18"/>
                <w:lang w:val="es-MX" w:eastAsia="es-MX"/>
              </w:rPr>
              <w:t xml:space="preserve">    "nombre</w:t>
            </w:r>
            <w:r w:rsidR="000F60DF">
              <w:rPr>
                <w:rFonts w:ascii="Consolas" w:eastAsia="Times New Roman" w:hAnsi="Consolas" w:cs="Courier New"/>
                <w:color w:val="A31515"/>
                <w:sz w:val="24"/>
                <w:szCs w:val="18"/>
                <w:lang w:val="es-MX" w:eastAsia="es-MX"/>
              </w:rPr>
              <w:t>s</w:t>
            </w:r>
            <w:r w:rsidRPr="00B9172E">
              <w:rPr>
                <w:rFonts w:ascii="Consolas" w:eastAsia="Times New Roman" w:hAnsi="Consolas" w:cs="Courier New"/>
                <w:color w:val="A31515"/>
                <w:sz w:val="24"/>
                <w:szCs w:val="18"/>
                <w:lang w:val="es-MX" w:eastAsia="es-MX"/>
              </w:rPr>
              <w:t>"</w:t>
            </w:r>
            <w:r w:rsidRPr="00B9172E">
              <w:rPr>
                <w:rFonts w:ascii="Consolas" w:eastAsia="Times New Roman" w:hAnsi="Consolas" w:cs="Courier New"/>
                <w:color w:val="000000"/>
                <w:sz w:val="24"/>
                <w:szCs w:val="18"/>
                <w:lang w:val="es-MX" w:eastAsia="es-MX"/>
              </w:rPr>
              <w:t>: </w:t>
            </w:r>
            <w:r w:rsidR="00A65365" w:rsidRPr="00B9172E">
              <w:rPr>
                <w:rFonts w:ascii="Consolas" w:eastAsia="Times New Roman" w:hAnsi="Consolas" w:cs="Courier New"/>
                <w:color w:val="0451A5"/>
                <w:sz w:val="24"/>
                <w:szCs w:val="18"/>
                <w:lang w:val="es-MX" w:eastAsia="es-MX"/>
              </w:rPr>
              <w:t>"</w:t>
            </w:r>
            <w:r w:rsidR="000F60DF">
              <w:rPr>
                <w:rFonts w:ascii="Consolas" w:eastAsia="Times New Roman" w:hAnsi="Consolas" w:cs="Courier New"/>
                <w:color w:val="0451A5"/>
                <w:sz w:val="24"/>
                <w:szCs w:val="18"/>
                <w:lang w:val="es-MX" w:eastAsia="es-MX"/>
              </w:rPr>
              <w:t>JUAN PEDRO</w:t>
            </w:r>
            <w:r w:rsidRPr="00B9172E">
              <w:rPr>
                <w:rFonts w:ascii="Consolas" w:eastAsia="Times New Roman" w:hAnsi="Consolas" w:cs="Courier New"/>
                <w:color w:val="0451A5"/>
                <w:sz w:val="24"/>
                <w:szCs w:val="18"/>
                <w:lang w:val="es-MX" w:eastAsia="es-MX"/>
              </w:rPr>
              <w:t>"</w:t>
            </w:r>
            <w:r w:rsidRPr="00B9172E">
              <w:rPr>
                <w:rFonts w:ascii="Consolas" w:eastAsia="Times New Roman" w:hAnsi="Consolas" w:cs="Courier New"/>
                <w:color w:val="000000"/>
                <w:sz w:val="24"/>
                <w:szCs w:val="18"/>
                <w:lang w:val="es-MX" w:eastAsia="es-MX"/>
              </w:rPr>
              <w:t>,</w:t>
            </w:r>
          </w:p>
          <w:p w14:paraId="3DB09426" w14:textId="77777777" w:rsidR="000F60DF" w:rsidRPr="00B9172E" w:rsidRDefault="000F60DF" w:rsidP="000F60DF">
            <w:pPr>
              <w:shd w:val="clear" w:color="auto" w:fill="FFFFFE"/>
              <w:spacing w:line="270" w:lineRule="atLeast"/>
              <w:rPr>
                <w:rFonts w:ascii="Consolas" w:eastAsia="Times New Roman" w:hAnsi="Consolas" w:cs="Courier New"/>
                <w:color w:val="000000"/>
                <w:sz w:val="24"/>
                <w:szCs w:val="18"/>
                <w:lang w:val="es-MX" w:eastAsia="es-MX"/>
              </w:rPr>
            </w:pPr>
            <w:r w:rsidRPr="00B9172E">
              <w:rPr>
                <w:rFonts w:ascii="Consolas" w:eastAsia="Times New Roman" w:hAnsi="Consolas" w:cs="Courier New"/>
                <w:color w:val="A31515"/>
                <w:sz w:val="24"/>
                <w:szCs w:val="18"/>
                <w:lang w:val="es-MX" w:eastAsia="es-MX"/>
              </w:rPr>
              <w:t xml:space="preserve">    "</w:t>
            </w:r>
            <w:proofErr w:type="spellStart"/>
            <w:r>
              <w:rPr>
                <w:rFonts w:ascii="Consolas" w:eastAsia="Times New Roman" w:hAnsi="Consolas" w:cs="Courier New"/>
                <w:color w:val="A31515"/>
                <w:sz w:val="24"/>
                <w:szCs w:val="18"/>
                <w:lang w:val="es-MX" w:eastAsia="es-MX"/>
              </w:rPr>
              <w:t>apellido_paterno</w:t>
            </w:r>
            <w:proofErr w:type="spellEnd"/>
            <w:r w:rsidRPr="00B9172E">
              <w:rPr>
                <w:rFonts w:ascii="Consolas" w:eastAsia="Times New Roman" w:hAnsi="Consolas" w:cs="Courier New"/>
                <w:color w:val="A31515"/>
                <w:sz w:val="24"/>
                <w:szCs w:val="18"/>
                <w:lang w:val="es-MX" w:eastAsia="es-MX"/>
              </w:rPr>
              <w:t>"</w:t>
            </w:r>
            <w:r w:rsidRPr="00B9172E">
              <w:rPr>
                <w:rFonts w:ascii="Consolas" w:eastAsia="Times New Roman" w:hAnsi="Consolas" w:cs="Courier New"/>
                <w:color w:val="000000"/>
                <w:sz w:val="24"/>
                <w:szCs w:val="18"/>
                <w:lang w:val="es-MX" w:eastAsia="es-MX"/>
              </w:rPr>
              <w:t>: </w:t>
            </w:r>
            <w:r w:rsidRPr="00B9172E">
              <w:rPr>
                <w:rFonts w:ascii="Consolas" w:eastAsia="Times New Roman" w:hAnsi="Consolas" w:cs="Courier New"/>
                <w:color w:val="0451A5"/>
                <w:sz w:val="24"/>
                <w:szCs w:val="18"/>
                <w:lang w:val="es-MX" w:eastAsia="es-MX"/>
              </w:rPr>
              <w:t>"</w:t>
            </w:r>
            <w:r>
              <w:rPr>
                <w:rFonts w:ascii="Consolas" w:eastAsia="Times New Roman" w:hAnsi="Consolas" w:cs="Courier New"/>
                <w:color w:val="0451A5"/>
                <w:sz w:val="24"/>
                <w:szCs w:val="18"/>
                <w:lang w:val="es-MX" w:eastAsia="es-MX"/>
              </w:rPr>
              <w:t>PEREZ</w:t>
            </w:r>
            <w:r w:rsidRPr="00B9172E">
              <w:rPr>
                <w:rFonts w:ascii="Consolas" w:eastAsia="Times New Roman" w:hAnsi="Consolas" w:cs="Courier New"/>
                <w:color w:val="0451A5"/>
                <w:sz w:val="24"/>
                <w:szCs w:val="18"/>
                <w:lang w:val="es-MX" w:eastAsia="es-MX"/>
              </w:rPr>
              <w:t>"</w:t>
            </w:r>
            <w:r w:rsidRPr="00B9172E">
              <w:rPr>
                <w:rFonts w:ascii="Consolas" w:eastAsia="Times New Roman" w:hAnsi="Consolas" w:cs="Courier New"/>
                <w:color w:val="000000"/>
                <w:sz w:val="24"/>
                <w:szCs w:val="18"/>
                <w:lang w:val="es-MX" w:eastAsia="es-MX"/>
              </w:rPr>
              <w:t>,</w:t>
            </w:r>
          </w:p>
          <w:p w14:paraId="3A305138" w14:textId="77777777" w:rsidR="000F60DF" w:rsidRPr="00B9172E" w:rsidRDefault="000F60DF" w:rsidP="000F60DF">
            <w:pPr>
              <w:shd w:val="clear" w:color="auto" w:fill="FFFFFE"/>
              <w:spacing w:line="270" w:lineRule="atLeast"/>
              <w:rPr>
                <w:rFonts w:ascii="Consolas" w:eastAsia="Times New Roman" w:hAnsi="Consolas" w:cs="Courier New"/>
                <w:color w:val="000000"/>
                <w:sz w:val="24"/>
                <w:szCs w:val="18"/>
                <w:lang w:val="es-MX" w:eastAsia="es-MX"/>
              </w:rPr>
            </w:pPr>
            <w:r w:rsidRPr="00B9172E">
              <w:rPr>
                <w:rFonts w:ascii="Consolas" w:eastAsia="Times New Roman" w:hAnsi="Consolas" w:cs="Courier New"/>
                <w:color w:val="A31515"/>
                <w:sz w:val="24"/>
                <w:szCs w:val="18"/>
                <w:lang w:val="es-MX" w:eastAsia="es-MX"/>
              </w:rPr>
              <w:t xml:space="preserve">    "</w:t>
            </w:r>
            <w:proofErr w:type="spellStart"/>
            <w:r>
              <w:rPr>
                <w:rFonts w:ascii="Consolas" w:eastAsia="Times New Roman" w:hAnsi="Consolas" w:cs="Courier New"/>
                <w:color w:val="A31515"/>
                <w:sz w:val="24"/>
                <w:szCs w:val="18"/>
                <w:lang w:val="es-MX" w:eastAsia="es-MX"/>
              </w:rPr>
              <w:t>apellido_materno</w:t>
            </w:r>
            <w:proofErr w:type="spellEnd"/>
            <w:r w:rsidRPr="00B9172E">
              <w:rPr>
                <w:rFonts w:ascii="Consolas" w:eastAsia="Times New Roman" w:hAnsi="Consolas" w:cs="Courier New"/>
                <w:color w:val="A31515"/>
                <w:sz w:val="24"/>
                <w:szCs w:val="18"/>
                <w:lang w:val="es-MX" w:eastAsia="es-MX"/>
              </w:rPr>
              <w:t>"</w:t>
            </w:r>
            <w:r w:rsidRPr="00B9172E">
              <w:rPr>
                <w:rFonts w:ascii="Consolas" w:eastAsia="Times New Roman" w:hAnsi="Consolas" w:cs="Courier New"/>
                <w:color w:val="000000"/>
                <w:sz w:val="24"/>
                <w:szCs w:val="18"/>
                <w:lang w:val="es-MX" w:eastAsia="es-MX"/>
              </w:rPr>
              <w:t>: </w:t>
            </w:r>
            <w:r w:rsidRPr="00B9172E">
              <w:rPr>
                <w:rFonts w:ascii="Consolas" w:eastAsia="Times New Roman" w:hAnsi="Consolas" w:cs="Courier New"/>
                <w:color w:val="0451A5"/>
                <w:sz w:val="24"/>
                <w:szCs w:val="18"/>
                <w:lang w:val="es-MX" w:eastAsia="es-MX"/>
              </w:rPr>
              <w:t>"</w:t>
            </w:r>
            <w:r>
              <w:rPr>
                <w:rFonts w:ascii="Consolas" w:eastAsia="Times New Roman" w:hAnsi="Consolas" w:cs="Courier New"/>
                <w:color w:val="0451A5"/>
                <w:sz w:val="24"/>
                <w:szCs w:val="18"/>
                <w:lang w:val="es-MX" w:eastAsia="es-MX"/>
              </w:rPr>
              <w:t>SANCHEZ</w:t>
            </w:r>
            <w:r w:rsidRPr="00B9172E">
              <w:rPr>
                <w:rFonts w:ascii="Consolas" w:eastAsia="Times New Roman" w:hAnsi="Consolas" w:cs="Courier New"/>
                <w:color w:val="0451A5"/>
                <w:sz w:val="24"/>
                <w:szCs w:val="18"/>
                <w:lang w:val="es-MX" w:eastAsia="es-MX"/>
              </w:rPr>
              <w:t>"</w:t>
            </w:r>
            <w:r w:rsidRPr="00B9172E">
              <w:rPr>
                <w:rFonts w:ascii="Consolas" w:eastAsia="Times New Roman" w:hAnsi="Consolas" w:cs="Courier New"/>
                <w:color w:val="000000"/>
                <w:sz w:val="24"/>
                <w:szCs w:val="18"/>
                <w:lang w:val="es-MX" w:eastAsia="es-MX"/>
              </w:rPr>
              <w:t>,</w:t>
            </w:r>
          </w:p>
          <w:p w14:paraId="6AA89BE5" w14:textId="77777777" w:rsidR="000F60DF" w:rsidRDefault="000F60DF" w:rsidP="00F55300">
            <w:pPr>
              <w:shd w:val="clear" w:color="auto" w:fill="FFFFFE"/>
              <w:spacing w:line="270" w:lineRule="atLeast"/>
              <w:rPr>
                <w:rFonts w:ascii="Consolas" w:eastAsia="Times New Roman" w:hAnsi="Consolas" w:cs="Courier New"/>
                <w:color w:val="000000"/>
                <w:sz w:val="24"/>
                <w:szCs w:val="18"/>
                <w:lang w:val="es-MX" w:eastAsia="es-MX"/>
              </w:rPr>
            </w:pPr>
            <w:r>
              <w:rPr>
                <w:rFonts w:ascii="Consolas" w:eastAsia="Times New Roman" w:hAnsi="Consolas" w:cs="Courier New"/>
                <w:color w:val="A31515"/>
                <w:sz w:val="24"/>
                <w:szCs w:val="18"/>
                <w:lang w:val="es-MX" w:eastAsia="es-MX"/>
              </w:rPr>
              <w:t xml:space="preserve">    </w:t>
            </w:r>
            <w:r w:rsidRPr="00B9172E">
              <w:rPr>
                <w:rFonts w:ascii="Consolas" w:eastAsia="Times New Roman" w:hAnsi="Consolas" w:cs="Courier New"/>
                <w:color w:val="A31515"/>
                <w:sz w:val="24"/>
                <w:szCs w:val="18"/>
                <w:lang w:val="es-MX" w:eastAsia="es-MX"/>
              </w:rPr>
              <w:t>"</w:t>
            </w:r>
            <w:r>
              <w:rPr>
                <w:rFonts w:ascii="Consolas" w:eastAsia="Times New Roman" w:hAnsi="Consolas" w:cs="Courier New"/>
                <w:color w:val="A31515"/>
                <w:sz w:val="24"/>
                <w:szCs w:val="18"/>
                <w:lang w:val="es-MX" w:eastAsia="es-MX"/>
              </w:rPr>
              <w:t>alias</w:t>
            </w:r>
            <w:r w:rsidR="00B34019" w:rsidRPr="00B9172E">
              <w:rPr>
                <w:rFonts w:ascii="Consolas" w:eastAsia="Times New Roman" w:hAnsi="Consolas" w:cs="Courier New"/>
                <w:color w:val="A31515"/>
                <w:sz w:val="24"/>
                <w:szCs w:val="18"/>
                <w:lang w:val="es-MX" w:eastAsia="es-MX"/>
              </w:rPr>
              <w:t>"</w:t>
            </w:r>
            <w:r w:rsidR="00B34019" w:rsidRPr="00B9172E">
              <w:rPr>
                <w:rFonts w:ascii="Consolas" w:eastAsia="Times New Roman" w:hAnsi="Consolas" w:cs="Courier New"/>
                <w:color w:val="000000"/>
                <w:sz w:val="24"/>
                <w:szCs w:val="18"/>
                <w:lang w:val="es-MX" w:eastAsia="es-MX"/>
              </w:rPr>
              <w:t>:</w:t>
            </w:r>
            <w:r w:rsidRPr="00B9172E">
              <w:rPr>
                <w:rFonts w:ascii="Consolas" w:eastAsia="Times New Roman" w:hAnsi="Consolas" w:cs="Courier New"/>
                <w:color w:val="000000"/>
                <w:sz w:val="24"/>
                <w:szCs w:val="18"/>
                <w:lang w:val="es-MX" w:eastAsia="es-MX"/>
              </w:rPr>
              <w:t> </w:t>
            </w:r>
            <w:r w:rsidRPr="00B9172E">
              <w:rPr>
                <w:rFonts w:ascii="Consolas" w:eastAsia="Times New Roman" w:hAnsi="Consolas" w:cs="Courier New"/>
                <w:color w:val="0451A5"/>
                <w:sz w:val="24"/>
                <w:szCs w:val="18"/>
                <w:lang w:val="es-MX" w:eastAsia="es-MX"/>
              </w:rPr>
              <w:t>"</w:t>
            </w:r>
            <w:r w:rsidR="00B34019">
              <w:rPr>
                <w:rFonts w:ascii="Consolas" w:eastAsia="Times New Roman" w:hAnsi="Consolas" w:cs="Courier New"/>
                <w:color w:val="0451A5"/>
                <w:sz w:val="24"/>
                <w:szCs w:val="18"/>
                <w:lang w:val="es-MX" w:eastAsia="es-MX"/>
              </w:rPr>
              <w:t>EL GORDO</w:t>
            </w:r>
            <w:r w:rsidRPr="00B9172E">
              <w:rPr>
                <w:rFonts w:ascii="Consolas" w:eastAsia="Times New Roman" w:hAnsi="Consolas" w:cs="Courier New"/>
                <w:color w:val="0451A5"/>
                <w:sz w:val="24"/>
                <w:szCs w:val="18"/>
                <w:lang w:val="es-MX" w:eastAsia="es-MX"/>
              </w:rPr>
              <w:t>"</w:t>
            </w:r>
            <w:r w:rsidRPr="00B9172E">
              <w:rPr>
                <w:rFonts w:ascii="Consolas" w:eastAsia="Times New Roman" w:hAnsi="Consolas" w:cs="Courier New"/>
                <w:color w:val="000000"/>
                <w:sz w:val="24"/>
                <w:szCs w:val="18"/>
                <w:lang w:val="es-MX" w:eastAsia="es-MX"/>
              </w:rPr>
              <w:t>,</w:t>
            </w:r>
          </w:p>
          <w:p w14:paraId="61719620" w14:textId="77777777" w:rsidR="00B34019" w:rsidRDefault="00B34019" w:rsidP="00F55300">
            <w:pPr>
              <w:shd w:val="clear" w:color="auto" w:fill="FFFFFE"/>
              <w:spacing w:line="270" w:lineRule="atLeast"/>
              <w:rPr>
                <w:rFonts w:ascii="Consolas" w:eastAsia="Times New Roman" w:hAnsi="Consolas" w:cs="Courier New"/>
                <w:color w:val="000000"/>
                <w:sz w:val="24"/>
                <w:szCs w:val="18"/>
                <w:lang w:val="es-MX" w:eastAsia="es-MX"/>
              </w:rPr>
            </w:pPr>
            <w:r>
              <w:rPr>
                <w:rFonts w:ascii="Consolas" w:eastAsia="Times New Roman" w:hAnsi="Consolas" w:cs="Courier New"/>
                <w:color w:val="A31515"/>
                <w:sz w:val="24"/>
                <w:szCs w:val="18"/>
                <w:lang w:val="es-MX" w:eastAsia="es-MX"/>
              </w:rPr>
              <w:t xml:space="preserve">    </w:t>
            </w:r>
            <w:r w:rsidRPr="00B9172E">
              <w:rPr>
                <w:rFonts w:ascii="Consolas" w:eastAsia="Times New Roman" w:hAnsi="Consolas" w:cs="Courier New"/>
                <w:color w:val="A31515"/>
                <w:sz w:val="24"/>
                <w:szCs w:val="18"/>
                <w:lang w:val="es-MX" w:eastAsia="es-MX"/>
              </w:rPr>
              <w:t>"</w:t>
            </w:r>
            <w:r>
              <w:rPr>
                <w:rFonts w:ascii="Consolas" w:eastAsia="Times New Roman" w:hAnsi="Consolas" w:cs="Courier New"/>
                <w:color w:val="A31515"/>
                <w:sz w:val="24"/>
                <w:szCs w:val="18"/>
                <w:lang w:val="es-MX" w:eastAsia="es-MX"/>
              </w:rPr>
              <w:t>estado</w:t>
            </w:r>
            <w:r w:rsidRPr="00B9172E">
              <w:rPr>
                <w:rFonts w:ascii="Consolas" w:eastAsia="Times New Roman" w:hAnsi="Consolas" w:cs="Courier New"/>
                <w:color w:val="A31515"/>
                <w:sz w:val="24"/>
                <w:szCs w:val="18"/>
                <w:lang w:val="es-MX" w:eastAsia="es-MX"/>
              </w:rPr>
              <w:t>"</w:t>
            </w:r>
            <w:r w:rsidRPr="00B9172E">
              <w:rPr>
                <w:rFonts w:ascii="Consolas" w:eastAsia="Times New Roman" w:hAnsi="Consolas" w:cs="Courier New"/>
                <w:color w:val="000000"/>
                <w:sz w:val="24"/>
                <w:szCs w:val="18"/>
                <w:lang w:val="es-MX" w:eastAsia="es-MX"/>
              </w:rPr>
              <w:t>: </w:t>
            </w:r>
            <w:r>
              <w:rPr>
                <w:rFonts w:ascii="Consolas" w:eastAsia="Times New Roman" w:hAnsi="Consolas" w:cs="Courier New"/>
                <w:color w:val="0451A5"/>
                <w:sz w:val="24"/>
                <w:szCs w:val="18"/>
                <w:lang w:val="es-MX" w:eastAsia="es-MX"/>
              </w:rPr>
              <w:t>1</w:t>
            </w:r>
            <w:r w:rsidRPr="00B9172E">
              <w:rPr>
                <w:rFonts w:ascii="Consolas" w:eastAsia="Times New Roman" w:hAnsi="Consolas" w:cs="Courier New"/>
                <w:color w:val="000000"/>
                <w:sz w:val="24"/>
                <w:szCs w:val="18"/>
                <w:lang w:val="es-MX" w:eastAsia="es-MX"/>
              </w:rPr>
              <w:t>,</w:t>
            </w:r>
          </w:p>
          <w:p w14:paraId="5D994614" w14:textId="77777777" w:rsidR="00B34019" w:rsidRPr="00B9172E" w:rsidRDefault="00B34019" w:rsidP="00F55300">
            <w:pPr>
              <w:shd w:val="clear" w:color="auto" w:fill="FFFFFE"/>
              <w:spacing w:line="270" w:lineRule="atLeast"/>
              <w:rPr>
                <w:rFonts w:ascii="Consolas" w:eastAsia="Times New Roman" w:hAnsi="Consolas" w:cs="Courier New"/>
                <w:color w:val="000000"/>
                <w:sz w:val="24"/>
                <w:szCs w:val="18"/>
                <w:lang w:val="es-MX" w:eastAsia="es-MX"/>
              </w:rPr>
            </w:pPr>
            <w:r>
              <w:rPr>
                <w:rFonts w:ascii="Consolas" w:eastAsia="Times New Roman" w:hAnsi="Consolas" w:cs="Courier New"/>
                <w:color w:val="A31515"/>
                <w:sz w:val="24"/>
                <w:szCs w:val="18"/>
                <w:lang w:val="es-MX" w:eastAsia="es-MX"/>
              </w:rPr>
              <w:t xml:space="preserve">    </w:t>
            </w:r>
            <w:r w:rsidRPr="00B9172E">
              <w:rPr>
                <w:rFonts w:ascii="Consolas" w:eastAsia="Times New Roman" w:hAnsi="Consolas" w:cs="Courier New"/>
                <w:color w:val="A31515"/>
                <w:sz w:val="24"/>
                <w:szCs w:val="18"/>
                <w:lang w:val="es-MX" w:eastAsia="es-MX"/>
              </w:rPr>
              <w:t>"</w:t>
            </w:r>
            <w:r>
              <w:rPr>
                <w:rFonts w:ascii="Consolas" w:eastAsia="Times New Roman" w:hAnsi="Consolas" w:cs="Courier New"/>
                <w:color w:val="A31515"/>
                <w:sz w:val="24"/>
                <w:szCs w:val="18"/>
                <w:lang w:val="es-MX" w:eastAsia="es-MX"/>
              </w:rPr>
              <w:t>municipio</w:t>
            </w:r>
            <w:r w:rsidRPr="00B9172E">
              <w:rPr>
                <w:rFonts w:ascii="Consolas" w:eastAsia="Times New Roman" w:hAnsi="Consolas" w:cs="Courier New"/>
                <w:color w:val="A31515"/>
                <w:sz w:val="24"/>
                <w:szCs w:val="18"/>
                <w:lang w:val="es-MX" w:eastAsia="es-MX"/>
              </w:rPr>
              <w:t>"</w:t>
            </w:r>
            <w:r w:rsidRPr="00B9172E">
              <w:rPr>
                <w:rFonts w:ascii="Consolas" w:eastAsia="Times New Roman" w:hAnsi="Consolas" w:cs="Courier New"/>
                <w:color w:val="000000"/>
                <w:sz w:val="24"/>
                <w:szCs w:val="18"/>
                <w:lang w:val="es-MX" w:eastAsia="es-MX"/>
              </w:rPr>
              <w:t>: </w:t>
            </w:r>
            <w:r>
              <w:rPr>
                <w:rFonts w:ascii="Consolas" w:eastAsia="Times New Roman" w:hAnsi="Consolas" w:cs="Courier New"/>
                <w:color w:val="0451A5"/>
                <w:sz w:val="24"/>
                <w:szCs w:val="18"/>
                <w:lang w:val="es-MX" w:eastAsia="es-MX"/>
              </w:rPr>
              <w:t>1</w:t>
            </w:r>
            <w:r w:rsidRPr="00B9172E">
              <w:rPr>
                <w:rFonts w:ascii="Consolas" w:eastAsia="Times New Roman" w:hAnsi="Consolas" w:cs="Courier New"/>
                <w:color w:val="000000"/>
                <w:sz w:val="24"/>
                <w:szCs w:val="18"/>
                <w:lang w:val="es-MX" w:eastAsia="es-MX"/>
              </w:rPr>
              <w:t>,</w:t>
            </w:r>
          </w:p>
          <w:p w14:paraId="5C226227" w14:textId="77777777" w:rsidR="00604449" w:rsidRPr="000F60DF" w:rsidRDefault="00604449" w:rsidP="00F55300">
            <w:pPr>
              <w:shd w:val="clear" w:color="auto" w:fill="FFFFFE"/>
              <w:spacing w:line="270" w:lineRule="atLeast"/>
              <w:rPr>
                <w:rFonts w:ascii="Consolas" w:eastAsia="Times New Roman" w:hAnsi="Consolas" w:cs="Courier New"/>
                <w:color w:val="000000"/>
                <w:sz w:val="24"/>
                <w:szCs w:val="18"/>
                <w:lang w:val="es-MX" w:eastAsia="es-MX"/>
              </w:rPr>
            </w:pPr>
            <w:r w:rsidRPr="00B9172E">
              <w:rPr>
                <w:rFonts w:ascii="Consolas" w:eastAsia="Times New Roman" w:hAnsi="Consolas" w:cs="Courier New"/>
                <w:color w:val="000000"/>
                <w:sz w:val="24"/>
                <w:szCs w:val="18"/>
                <w:lang w:val="es-MX" w:eastAsia="es-MX"/>
              </w:rPr>
              <w:t>    </w:t>
            </w:r>
            <w:r w:rsidRPr="000F60DF">
              <w:rPr>
                <w:rFonts w:ascii="Consolas" w:eastAsia="Times New Roman" w:hAnsi="Consolas" w:cs="Courier New"/>
                <w:color w:val="A31515"/>
                <w:sz w:val="24"/>
                <w:szCs w:val="18"/>
                <w:lang w:val="es-MX" w:eastAsia="es-MX"/>
              </w:rPr>
              <w:t>"</w:t>
            </w:r>
            <w:proofErr w:type="spellStart"/>
            <w:r w:rsidR="00B34019">
              <w:rPr>
                <w:rFonts w:ascii="Consolas" w:eastAsia="Times New Roman" w:hAnsi="Consolas" w:cs="Courier New"/>
                <w:color w:val="A31515"/>
                <w:sz w:val="24"/>
                <w:szCs w:val="18"/>
                <w:lang w:val="es-MX" w:eastAsia="es-MX"/>
              </w:rPr>
              <w:t>fecha_ultimavezvisto</w:t>
            </w:r>
            <w:proofErr w:type="spellEnd"/>
            <w:r w:rsidRPr="000F60DF">
              <w:rPr>
                <w:rFonts w:ascii="Consolas" w:eastAsia="Times New Roman" w:hAnsi="Consolas" w:cs="Courier New"/>
                <w:color w:val="A31515"/>
                <w:sz w:val="24"/>
                <w:szCs w:val="18"/>
                <w:lang w:val="es-MX" w:eastAsia="es-MX"/>
              </w:rPr>
              <w:t>"</w:t>
            </w:r>
            <w:r w:rsidRPr="000F60DF">
              <w:rPr>
                <w:rFonts w:ascii="Consolas" w:eastAsia="Times New Roman" w:hAnsi="Consolas" w:cs="Courier New"/>
                <w:color w:val="000000"/>
                <w:sz w:val="24"/>
                <w:szCs w:val="18"/>
                <w:lang w:val="es-MX" w:eastAsia="es-MX"/>
              </w:rPr>
              <w:t>: </w:t>
            </w:r>
            <w:r w:rsidRPr="000F60DF">
              <w:rPr>
                <w:rFonts w:ascii="Consolas" w:eastAsia="Times New Roman" w:hAnsi="Consolas" w:cs="Courier New"/>
                <w:color w:val="0451A5"/>
                <w:sz w:val="24"/>
                <w:szCs w:val="18"/>
                <w:lang w:val="es-MX" w:eastAsia="es-MX"/>
              </w:rPr>
              <w:t>"2000-01-01"</w:t>
            </w:r>
            <w:r w:rsidRPr="000F60DF">
              <w:rPr>
                <w:rFonts w:ascii="Consolas" w:eastAsia="Times New Roman" w:hAnsi="Consolas" w:cs="Courier New"/>
                <w:color w:val="000000"/>
                <w:sz w:val="24"/>
                <w:szCs w:val="18"/>
                <w:lang w:val="es-MX" w:eastAsia="es-MX"/>
              </w:rPr>
              <w:t>,</w:t>
            </w:r>
          </w:p>
          <w:p w14:paraId="2E1C59CC" w14:textId="77777777" w:rsidR="00604449" w:rsidRPr="000F60DF" w:rsidRDefault="00604449" w:rsidP="00F55300">
            <w:pPr>
              <w:shd w:val="clear" w:color="auto" w:fill="FFFFFE"/>
              <w:spacing w:line="270" w:lineRule="atLeast"/>
              <w:rPr>
                <w:rFonts w:ascii="Consolas" w:eastAsia="Times New Roman" w:hAnsi="Consolas" w:cs="Courier New"/>
                <w:color w:val="000000"/>
                <w:sz w:val="24"/>
                <w:szCs w:val="18"/>
                <w:lang w:val="es-MX" w:eastAsia="es-MX"/>
              </w:rPr>
            </w:pPr>
            <w:r w:rsidRPr="000F60DF">
              <w:rPr>
                <w:rFonts w:ascii="Consolas" w:eastAsia="Times New Roman" w:hAnsi="Consolas" w:cs="Courier New"/>
                <w:color w:val="000000"/>
                <w:sz w:val="24"/>
                <w:szCs w:val="18"/>
                <w:lang w:val="es-MX" w:eastAsia="es-MX"/>
              </w:rPr>
              <w:t>    </w:t>
            </w:r>
            <w:r w:rsidRPr="000F60DF">
              <w:rPr>
                <w:rFonts w:ascii="Consolas" w:eastAsia="Times New Roman" w:hAnsi="Consolas" w:cs="Courier New"/>
                <w:color w:val="A31515"/>
                <w:sz w:val="24"/>
                <w:szCs w:val="18"/>
                <w:lang w:val="es-MX" w:eastAsia="es-MX"/>
              </w:rPr>
              <w:t>"</w:t>
            </w:r>
            <w:r w:rsidR="00B34019">
              <w:rPr>
                <w:rFonts w:ascii="Consolas" w:eastAsia="Times New Roman" w:hAnsi="Consolas" w:cs="Courier New"/>
                <w:color w:val="A31515"/>
                <w:sz w:val="24"/>
                <w:szCs w:val="18"/>
                <w:lang w:val="es-MX" w:eastAsia="es-MX"/>
              </w:rPr>
              <w:t>sexo</w:t>
            </w:r>
            <w:r w:rsidRPr="000F60DF">
              <w:rPr>
                <w:rFonts w:ascii="Consolas" w:eastAsia="Times New Roman" w:hAnsi="Consolas" w:cs="Courier New"/>
                <w:color w:val="A31515"/>
                <w:sz w:val="24"/>
                <w:szCs w:val="18"/>
                <w:lang w:val="es-MX" w:eastAsia="es-MX"/>
              </w:rPr>
              <w:t>"</w:t>
            </w:r>
            <w:r w:rsidRPr="000F60DF">
              <w:rPr>
                <w:rFonts w:ascii="Consolas" w:eastAsia="Times New Roman" w:hAnsi="Consolas" w:cs="Courier New"/>
                <w:color w:val="000000"/>
                <w:sz w:val="24"/>
                <w:szCs w:val="18"/>
                <w:lang w:val="es-MX" w:eastAsia="es-MX"/>
              </w:rPr>
              <w:t>: </w:t>
            </w:r>
            <w:r w:rsidR="00B34019">
              <w:rPr>
                <w:rFonts w:ascii="Consolas" w:eastAsia="Times New Roman" w:hAnsi="Consolas" w:cs="Courier New"/>
                <w:color w:val="000000"/>
                <w:sz w:val="24"/>
                <w:szCs w:val="18"/>
                <w:lang w:val="es-MX" w:eastAsia="es-MX"/>
              </w:rPr>
              <w:t>1</w:t>
            </w:r>
            <w:r w:rsidRPr="000F60DF">
              <w:rPr>
                <w:rFonts w:ascii="Consolas" w:eastAsia="Times New Roman" w:hAnsi="Consolas" w:cs="Courier New"/>
                <w:color w:val="000000"/>
                <w:sz w:val="24"/>
                <w:szCs w:val="18"/>
                <w:lang w:val="es-MX" w:eastAsia="es-MX"/>
              </w:rPr>
              <w:t>,</w:t>
            </w:r>
          </w:p>
          <w:p w14:paraId="10ADA29B" w14:textId="77777777" w:rsidR="00F11E78" w:rsidRDefault="00F11E78" w:rsidP="00F55300">
            <w:pPr>
              <w:shd w:val="clear" w:color="auto" w:fill="FFFFFE"/>
              <w:spacing w:line="270" w:lineRule="atLeast"/>
              <w:rPr>
                <w:rFonts w:ascii="Consolas" w:eastAsia="Times New Roman" w:hAnsi="Consolas" w:cs="Courier New"/>
                <w:color w:val="000000"/>
                <w:sz w:val="24"/>
                <w:szCs w:val="18"/>
                <w:lang w:val="es-MX" w:eastAsia="es-MX"/>
              </w:rPr>
            </w:pPr>
            <w:r w:rsidRPr="000F60DF">
              <w:rPr>
                <w:rFonts w:ascii="Consolas" w:eastAsia="Times New Roman" w:hAnsi="Consolas" w:cs="Courier New"/>
                <w:color w:val="000000"/>
                <w:sz w:val="24"/>
                <w:szCs w:val="18"/>
                <w:lang w:val="es-MX" w:eastAsia="es-MX"/>
              </w:rPr>
              <w:t xml:space="preserve">    </w:t>
            </w:r>
            <w:r w:rsidRPr="00B9172E">
              <w:rPr>
                <w:rFonts w:ascii="Consolas" w:eastAsia="Times New Roman" w:hAnsi="Consolas" w:cs="Courier New"/>
                <w:color w:val="A31515"/>
                <w:sz w:val="24"/>
                <w:szCs w:val="18"/>
                <w:lang w:val="es-MX" w:eastAsia="es-MX"/>
              </w:rPr>
              <w:t>"</w:t>
            </w:r>
            <w:proofErr w:type="spellStart"/>
            <w:r w:rsidR="00B34019">
              <w:rPr>
                <w:rFonts w:ascii="Consolas" w:eastAsia="Times New Roman" w:hAnsi="Consolas" w:cs="Courier New"/>
                <w:color w:val="A31515"/>
                <w:sz w:val="24"/>
                <w:szCs w:val="18"/>
                <w:lang w:val="es-MX" w:eastAsia="es-MX"/>
              </w:rPr>
              <w:t>fecha_nacimiento</w:t>
            </w:r>
            <w:proofErr w:type="spellEnd"/>
            <w:r w:rsidRPr="00B9172E">
              <w:rPr>
                <w:rFonts w:ascii="Consolas" w:eastAsia="Times New Roman" w:hAnsi="Consolas" w:cs="Courier New"/>
                <w:color w:val="A31515"/>
                <w:sz w:val="24"/>
                <w:szCs w:val="18"/>
                <w:lang w:val="es-MX" w:eastAsia="es-MX"/>
              </w:rPr>
              <w:t>"</w:t>
            </w:r>
            <w:r w:rsidRPr="00B9172E">
              <w:rPr>
                <w:rFonts w:ascii="Consolas" w:eastAsia="Times New Roman" w:hAnsi="Consolas" w:cs="Courier New"/>
                <w:color w:val="000000"/>
                <w:sz w:val="24"/>
                <w:szCs w:val="18"/>
                <w:lang w:val="es-MX" w:eastAsia="es-MX"/>
              </w:rPr>
              <w:t>: </w:t>
            </w:r>
            <w:r w:rsidRPr="00B9172E">
              <w:rPr>
                <w:rFonts w:ascii="Consolas" w:eastAsia="Times New Roman" w:hAnsi="Consolas" w:cs="Courier New"/>
                <w:color w:val="0451A5"/>
                <w:sz w:val="24"/>
                <w:szCs w:val="18"/>
                <w:lang w:val="es-MX" w:eastAsia="es-MX"/>
              </w:rPr>
              <w:t>"</w:t>
            </w:r>
            <w:r w:rsidR="00B34019">
              <w:rPr>
                <w:rFonts w:ascii="Consolas" w:eastAsia="Times New Roman" w:hAnsi="Consolas" w:cs="Courier New"/>
                <w:color w:val="0451A5"/>
                <w:sz w:val="24"/>
                <w:szCs w:val="18"/>
                <w:lang w:val="es-MX" w:eastAsia="es-MX"/>
              </w:rPr>
              <w:t>1990-01-27</w:t>
            </w:r>
            <w:r w:rsidRPr="00B9172E">
              <w:rPr>
                <w:rFonts w:ascii="Consolas" w:eastAsia="Times New Roman" w:hAnsi="Consolas" w:cs="Courier New"/>
                <w:color w:val="0451A5"/>
                <w:sz w:val="24"/>
                <w:szCs w:val="18"/>
                <w:lang w:val="es-MX" w:eastAsia="es-MX"/>
              </w:rPr>
              <w:t>"</w:t>
            </w:r>
            <w:r w:rsidRPr="00B9172E">
              <w:rPr>
                <w:rFonts w:ascii="Consolas" w:eastAsia="Times New Roman" w:hAnsi="Consolas" w:cs="Courier New"/>
                <w:color w:val="000000"/>
                <w:sz w:val="24"/>
                <w:szCs w:val="18"/>
                <w:lang w:val="es-MX" w:eastAsia="es-MX"/>
              </w:rPr>
              <w:t>,</w:t>
            </w:r>
          </w:p>
          <w:p w14:paraId="7043D053" w14:textId="77777777" w:rsidR="00B34019" w:rsidRDefault="00B34019" w:rsidP="00B34019">
            <w:pPr>
              <w:shd w:val="clear" w:color="auto" w:fill="FFFFFE"/>
              <w:spacing w:line="270" w:lineRule="atLeast"/>
              <w:rPr>
                <w:rFonts w:ascii="Consolas" w:eastAsia="Times New Roman" w:hAnsi="Consolas" w:cs="Courier New"/>
                <w:color w:val="000000"/>
                <w:sz w:val="24"/>
                <w:szCs w:val="18"/>
                <w:lang w:val="es-MX" w:eastAsia="es-MX"/>
              </w:rPr>
            </w:pPr>
            <w:r>
              <w:rPr>
                <w:rFonts w:ascii="Consolas" w:eastAsia="Times New Roman" w:hAnsi="Consolas" w:cs="Courier New"/>
                <w:color w:val="000000"/>
                <w:sz w:val="24"/>
                <w:szCs w:val="18"/>
                <w:lang w:val="es-MX" w:eastAsia="es-MX"/>
              </w:rPr>
              <w:t xml:space="preserve">    </w:t>
            </w:r>
            <w:r w:rsidRPr="00B9172E">
              <w:rPr>
                <w:rFonts w:ascii="Consolas" w:eastAsia="Times New Roman" w:hAnsi="Consolas" w:cs="Courier New"/>
                <w:color w:val="A31515"/>
                <w:sz w:val="24"/>
                <w:szCs w:val="18"/>
                <w:lang w:val="es-MX" w:eastAsia="es-MX"/>
              </w:rPr>
              <w:t>"</w:t>
            </w:r>
            <w:proofErr w:type="spellStart"/>
            <w:r>
              <w:rPr>
                <w:rFonts w:ascii="Consolas" w:eastAsia="Times New Roman" w:hAnsi="Consolas" w:cs="Courier New"/>
                <w:color w:val="A31515"/>
                <w:sz w:val="24"/>
                <w:szCs w:val="18"/>
                <w:lang w:val="es-MX" w:eastAsia="es-MX"/>
              </w:rPr>
              <w:t>edad_minima</w:t>
            </w:r>
            <w:proofErr w:type="spellEnd"/>
            <w:r w:rsidRPr="00B9172E">
              <w:rPr>
                <w:rFonts w:ascii="Consolas" w:eastAsia="Times New Roman" w:hAnsi="Consolas" w:cs="Courier New"/>
                <w:color w:val="A31515"/>
                <w:sz w:val="24"/>
                <w:szCs w:val="18"/>
                <w:lang w:val="es-MX" w:eastAsia="es-MX"/>
              </w:rPr>
              <w:t>"</w:t>
            </w:r>
            <w:r w:rsidRPr="00B9172E">
              <w:rPr>
                <w:rFonts w:ascii="Consolas" w:eastAsia="Times New Roman" w:hAnsi="Consolas" w:cs="Courier New"/>
                <w:color w:val="000000"/>
                <w:sz w:val="24"/>
                <w:szCs w:val="18"/>
                <w:lang w:val="es-MX" w:eastAsia="es-MX"/>
              </w:rPr>
              <w:t>: </w:t>
            </w:r>
            <w:r>
              <w:rPr>
                <w:rFonts w:ascii="Consolas" w:eastAsia="Times New Roman" w:hAnsi="Consolas" w:cs="Courier New"/>
                <w:color w:val="0451A5"/>
                <w:sz w:val="24"/>
                <w:szCs w:val="18"/>
                <w:lang w:val="es-MX" w:eastAsia="es-MX"/>
              </w:rPr>
              <w:t>20</w:t>
            </w:r>
            <w:r w:rsidRPr="00B9172E">
              <w:rPr>
                <w:rFonts w:ascii="Consolas" w:eastAsia="Times New Roman" w:hAnsi="Consolas" w:cs="Courier New"/>
                <w:color w:val="000000"/>
                <w:sz w:val="24"/>
                <w:szCs w:val="18"/>
                <w:lang w:val="es-MX" w:eastAsia="es-MX"/>
              </w:rPr>
              <w:t>,</w:t>
            </w:r>
          </w:p>
          <w:p w14:paraId="749BECF2" w14:textId="77777777" w:rsidR="00B34019" w:rsidRPr="00B9172E" w:rsidRDefault="00B34019" w:rsidP="00F55300">
            <w:pPr>
              <w:shd w:val="clear" w:color="auto" w:fill="FFFFFE"/>
              <w:spacing w:line="270" w:lineRule="atLeast"/>
              <w:rPr>
                <w:rFonts w:ascii="Consolas" w:eastAsia="Times New Roman" w:hAnsi="Consolas" w:cs="Courier New"/>
                <w:color w:val="000000"/>
                <w:sz w:val="24"/>
                <w:szCs w:val="18"/>
                <w:lang w:val="es-MX" w:eastAsia="es-MX"/>
              </w:rPr>
            </w:pPr>
            <w:r>
              <w:rPr>
                <w:rFonts w:ascii="Consolas" w:eastAsia="Times New Roman" w:hAnsi="Consolas" w:cs="Courier New"/>
                <w:color w:val="A31515"/>
                <w:sz w:val="24"/>
                <w:szCs w:val="18"/>
                <w:lang w:val="es-MX" w:eastAsia="es-MX"/>
              </w:rPr>
              <w:t xml:space="preserve">    </w:t>
            </w:r>
            <w:r w:rsidRPr="00B9172E">
              <w:rPr>
                <w:rFonts w:ascii="Consolas" w:eastAsia="Times New Roman" w:hAnsi="Consolas" w:cs="Courier New"/>
                <w:color w:val="A31515"/>
                <w:sz w:val="24"/>
                <w:szCs w:val="18"/>
                <w:lang w:val="es-MX" w:eastAsia="es-MX"/>
              </w:rPr>
              <w:t>"</w:t>
            </w:r>
            <w:proofErr w:type="spellStart"/>
            <w:r>
              <w:rPr>
                <w:rFonts w:ascii="Consolas" w:eastAsia="Times New Roman" w:hAnsi="Consolas" w:cs="Courier New"/>
                <w:color w:val="A31515"/>
                <w:sz w:val="24"/>
                <w:szCs w:val="18"/>
                <w:lang w:val="es-MX" w:eastAsia="es-MX"/>
              </w:rPr>
              <w:t>edad_maxima</w:t>
            </w:r>
            <w:proofErr w:type="spellEnd"/>
            <w:r w:rsidRPr="00B9172E">
              <w:rPr>
                <w:rFonts w:ascii="Consolas" w:eastAsia="Times New Roman" w:hAnsi="Consolas" w:cs="Courier New"/>
                <w:color w:val="A31515"/>
                <w:sz w:val="24"/>
                <w:szCs w:val="18"/>
                <w:lang w:val="es-MX" w:eastAsia="es-MX"/>
              </w:rPr>
              <w:t>"</w:t>
            </w:r>
            <w:r w:rsidRPr="00B9172E">
              <w:rPr>
                <w:rFonts w:ascii="Consolas" w:eastAsia="Times New Roman" w:hAnsi="Consolas" w:cs="Courier New"/>
                <w:color w:val="000000"/>
                <w:sz w:val="24"/>
                <w:szCs w:val="18"/>
                <w:lang w:val="es-MX" w:eastAsia="es-MX"/>
              </w:rPr>
              <w:t>: </w:t>
            </w:r>
            <w:r>
              <w:rPr>
                <w:rFonts w:ascii="Consolas" w:eastAsia="Times New Roman" w:hAnsi="Consolas" w:cs="Courier New"/>
                <w:color w:val="0451A5"/>
                <w:sz w:val="24"/>
                <w:szCs w:val="18"/>
                <w:lang w:val="es-MX" w:eastAsia="es-MX"/>
              </w:rPr>
              <w:t>29</w:t>
            </w:r>
            <w:r w:rsidRPr="00B9172E">
              <w:rPr>
                <w:rFonts w:ascii="Consolas" w:eastAsia="Times New Roman" w:hAnsi="Consolas" w:cs="Courier New"/>
                <w:color w:val="000000"/>
                <w:sz w:val="24"/>
                <w:szCs w:val="18"/>
                <w:lang w:val="es-MX" w:eastAsia="es-MX"/>
              </w:rPr>
              <w:t>,</w:t>
            </w:r>
          </w:p>
          <w:p w14:paraId="1CDDF63A" w14:textId="77777777" w:rsidR="00604449" w:rsidRPr="00B34019" w:rsidRDefault="00604449" w:rsidP="00F55300">
            <w:pPr>
              <w:shd w:val="clear" w:color="auto" w:fill="FFFFFE"/>
              <w:spacing w:line="270" w:lineRule="atLeast"/>
              <w:rPr>
                <w:rFonts w:ascii="Consolas" w:eastAsia="Times New Roman" w:hAnsi="Consolas" w:cs="Courier New"/>
                <w:color w:val="000000"/>
                <w:sz w:val="24"/>
                <w:szCs w:val="18"/>
                <w:lang w:val="es-MX" w:eastAsia="es-MX"/>
              </w:rPr>
            </w:pPr>
            <w:r w:rsidRPr="00B9172E">
              <w:rPr>
                <w:rFonts w:ascii="Consolas" w:eastAsia="Times New Roman" w:hAnsi="Consolas" w:cs="Courier New"/>
                <w:color w:val="000000"/>
                <w:sz w:val="24"/>
                <w:szCs w:val="18"/>
                <w:lang w:val="es-MX" w:eastAsia="es-MX"/>
              </w:rPr>
              <w:t>    </w:t>
            </w:r>
            <w:r w:rsidRPr="00B34019">
              <w:rPr>
                <w:rFonts w:ascii="Consolas" w:eastAsia="Times New Roman" w:hAnsi="Consolas" w:cs="Courier New"/>
                <w:color w:val="A31515"/>
                <w:sz w:val="24"/>
                <w:szCs w:val="18"/>
                <w:lang w:val="es-MX" w:eastAsia="es-MX"/>
              </w:rPr>
              <w:t>"pagina"</w:t>
            </w:r>
            <w:r w:rsidRPr="00B34019">
              <w:rPr>
                <w:rFonts w:ascii="Consolas" w:eastAsia="Times New Roman" w:hAnsi="Consolas" w:cs="Courier New"/>
                <w:color w:val="000000"/>
                <w:sz w:val="24"/>
                <w:szCs w:val="18"/>
                <w:lang w:val="es-MX" w:eastAsia="es-MX"/>
              </w:rPr>
              <w:t>: </w:t>
            </w:r>
            <w:r w:rsidRPr="00B34019">
              <w:rPr>
                <w:rFonts w:ascii="Consolas" w:eastAsia="Times New Roman" w:hAnsi="Consolas" w:cs="Courier New"/>
                <w:color w:val="098658"/>
                <w:sz w:val="24"/>
                <w:szCs w:val="18"/>
                <w:lang w:val="es-MX" w:eastAsia="es-MX"/>
              </w:rPr>
              <w:t>1</w:t>
            </w:r>
            <w:r w:rsidRPr="00B34019">
              <w:rPr>
                <w:rFonts w:ascii="Consolas" w:eastAsia="Times New Roman" w:hAnsi="Consolas" w:cs="Courier New"/>
                <w:color w:val="000000"/>
                <w:sz w:val="24"/>
                <w:szCs w:val="18"/>
                <w:lang w:val="es-MX" w:eastAsia="es-MX"/>
              </w:rPr>
              <w:t>,</w:t>
            </w:r>
          </w:p>
          <w:p w14:paraId="0A3BE1B8" w14:textId="77777777" w:rsidR="00604449" w:rsidRPr="00B34019" w:rsidRDefault="00604449" w:rsidP="00F55300">
            <w:pPr>
              <w:shd w:val="clear" w:color="auto" w:fill="FFFFFE"/>
              <w:spacing w:line="270" w:lineRule="atLeast"/>
              <w:rPr>
                <w:rFonts w:ascii="Consolas" w:eastAsia="Times New Roman" w:hAnsi="Consolas" w:cs="Courier New"/>
                <w:color w:val="000000"/>
                <w:sz w:val="24"/>
                <w:szCs w:val="18"/>
                <w:lang w:val="es-MX" w:eastAsia="es-MX"/>
              </w:rPr>
            </w:pPr>
            <w:r w:rsidRPr="00B34019">
              <w:rPr>
                <w:rFonts w:ascii="Consolas" w:eastAsia="Times New Roman" w:hAnsi="Consolas" w:cs="Courier New"/>
                <w:color w:val="000000"/>
                <w:sz w:val="24"/>
                <w:szCs w:val="18"/>
                <w:lang w:val="es-MX" w:eastAsia="es-MX"/>
              </w:rPr>
              <w:t>    </w:t>
            </w:r>
            <w:r w:rsidRPr="00B34019">
              <w:rPr>
                <w:rFonts w:ascii="Consolas" w:eastAsia="Times New Roman" w:hAnsi="Consolas" w:cs="Courier New"/>
                <w:color w:val="A31515"/>
                <w:sz w:val="24"/>
                <w:szCs w:val="18"/>
                <w:lang w:val="es-MX" w:eastAsia="es-MX"/>
              </w:rPr>
              <w:t>"</w:t>
            </w:r>
            <w:proofErr w:type="spellStart"/>
            <w:r w:rsidRPr="00B34019">
              <w:rPr>
                <w:rFonts w:ascii="Consolas" w:eastAsia="Times New Roman" w:hAnsi="Consolas" w:cs="Courier New"/>
                <w:color w:val="A31515"/>
                <w:sz w:val="24"/>
                <w:szCs w:val="18"/>
                <w:lang w:val="es-MX" w:eastAsia="es-MX"/>
              </w:rPr>
              <w:t>rpp</w:t>
            </w:r>
            <w:proofErr w:type="spellEnd"/>
            <w:r w:rsidRPr="00B34019">
              <w:rPr>
                <w:rFonts w:ascii="Consolas" w:eastAsia="Times New Roman" w:hAnsi="Consolas" w:cs="Courier New"/>
                <w:color w:val="A31515"/>
                <w:sz w:val="24"/>
                <w:szCs w:val="18"/>
                <w:lang w:val="es-MX" w:eastAsia="es-MX"/>
              </w:rPr>
              <w:t>"</w:t>
            </w:r>
            <w:r w:rsidRPr="00B34019">
              <w:rPr>
                <w:rFonts w:ascii="Consolas" w:eastAsia="Times New Roman" w:hAnsi="Consolas" w:cs="Courier New"/>
                <w:color w:val="000000"/>
                <w:sz w:val="24"/>
                <w:szCs w:val="18"/>
                <w:lang w:val="es-MX" w:eastAsia="es-MX"/>
              </w:rPr>
              <w:t>: </w:t>
            </w:r>
            <w:r w:rsidR="00D70E61" w:rsidRPr="00B34019">
              <w:rPr>
                <w:rFonts w:ascii="Consolas" w:eastAsia="Times New Roman" w:hAnsi="Consolas" w:cs="Courier New"/>
                <w:color w:val="098658"/>
                <w:sz w:val="24"/>
                <w:szCs w:val="18"/>
                <w:lang w:val="es-MX" w:eastAsia="es-MX"/>
              </w:rPr>
              <w:t>100</w:t>
            </w:r>
            <w:r w:rsidRPr="00B34019">
              <w:rPr>
                <w:rFonts w:ascii="Consolas" w:eastAsia="Times New Roman" w:hAnsi="Consolas" w:cs="Courier New"/>
                <w:color w:val="098658"/>
                <w:sz w:val="24"/>
                <w:szCs w:val="18"/>
                <w:lang w:val="es-MX" w:eastAsia="es-MX"/>
              </w:rPr>
              <w:t>0</w:t>
            </w:r>
          </w:p>
          <w:p w14:paraId="364F10BC" w14:textId="77777777" w:rsidR="00604449" w:rsidRPr="00B34019" w:rsidRDefault="00604449" w:rsidP="00F55300">
            <w:pPr>
              <w:shd w:val="clear" w:color="auto" w:fill="FFFFFE"/>
              <w:spacing w:line="270" w:lineRule="atLeast"/>
              <w:rPr>
                <w:rFonts w:ascii="Consolas" w:eastAsia="Times New Roman" w:hAnsi="Consolas" w:cs="Courier New"/>
                <w:color w:val="000000"/>
                <w:sz w:val="24"/>
                <w:szCs w:val="18"/>
                <w:lang w:val="es-MX" w:eastAsia="es-MX"/>
              </w:rPr>
            </w:pPr>
            <w:r w:rsidRPr="00B34019">
              <w:rPr>
                <w:rFonts w:ascii="Consolas" w:eastAsia="Times New Roman" w:hAnsi="Consolas" w:cs="Courier New"/>
                <w:color w:val="000000"/>
                <w:sz w:val="24"/>
                <w:szCs w:val="18"/>
                <w:lang w:val="es-MX" w:eastAsia="es-MX"/>
              </w:rPr>
              <w:t>}</w:t>
            </w:r>
          </w:p>
          <w:p w14:paraId="1241BB51" w14:textId="77777777" w:rsidR="00604449" w:rsidRPr="00B34019" w:rsidRDefault="00604449" w:rsidP="00F55300">
            <w:pPr>
              <w:pStyle w:val="Textoindependiente"/>
              <w:spacing w:line="252" w:lineRule="auto"/>
              <w:ind w:left="100" w:right="118"/>
              <w:rPr>
                <w:rFonts w:ascii="Consolas"/>
                <w:color w:val="115C8B"/>
                <w:sz w:val="24"/>
                <w:szCs w:val="22"/>
                <w:lang w:val="es-MX"/>
              </w:rPr>
            </w:pPr>
          </w:p>
        </w:tc>
      </w:tr>
    </w:tbl>
    <w:p w14:paraId="03427080" w14:textId="77777777" w:rsidR="00386753" w:rsidRDefault="00604449" w:rsidP="00386753">
      <w:pPr>
        <w:jc w:val="center"/>
        <w:rPr>
          <w:sz w:val="24"/>
          <w:szCs w:val="24"/>
        </w:rPr>
      </w:pPr>
      <w:commentRangeStart w:id="26"/>
      <w:r>
        <w:rPr>
          <w:sz w:val="24"/>
          <w:szCs w:val="24"/>
        </w:rPr>
        <w:t xml:space="preserve">JSON </w:t>
      </w:r>
      <w:r w:rsidR="00A419A2">
        <w:rPr>
          <w:sz w:val="24"/>
          <w:szCs w:val="24"/>
        </w:rPr>
        <w:t>Petición</w:t>
      </w:r>
      <w:r>
        <w:rPr>
          <w:sz w:val="24"/>
          <w:szCs w:val="24"/>
        </w:rPr>
        <w:t xml:space="preserve"> </w:t>
      </w:r>
      <w:proofErr w:type="spellStart"/>
      <w:r w:rsidR="00B34019">
        <w:rPr>
          <w:sz w:val="24"/>
          <w:szCs w:val="24"/>
        </w:rPr>
        <w:t>consultaDetenciones</w:t>
      </w:r>
      <w:commentRangeEnd w:id="26"/>
      <w:proofErr w:type="spellEnd"/>
      <w:r w:rsidR="00911ED7">
        <w:rPr>
          <w:rStyle w:val="Refdecomentario"/>
        </w:rPr>
        <w:commentReference w:id="26"/>
      </w:r>
      <w:r>
        <w:rPr>
          <w:sz w:val="24"/>
          <w:szCs w:val="24"/>
        </w:rPr>
        <w:t>.</w:t>
      </w:r>
    </w:p>
    <w:p w14:paraId="61FDADF8" w14:textId="77777777" w:rsidR="009B17CF" w:rsidRPr="009B17CF" w:rsidRDefault="009B17CF" w:rsidP="009B17CF">
      <w:pPr>
        <w:pStyle w:val="Ttulo1"/>
        <w:numPr>
          <w:ilvl w:val="0"/>
          <w:numId w:val="18"/>
        </w:numPr>
        <w:rPr>
          <w:rFonts w:ascii="Raleway" w:hAnsi="Raleway"/>
        </w:rPr>
      </w:pPr>
      <w:r w:rsidRPr="009B17CF">
        <w:rPr>
          <w:rFonts w:ascii="Raleway" w:hAnsi="Raleway"/>
        </w:rPr>
        <w:t>Consideraciones para la búsqueda</w:t>
      </w:r>
    </w:p>
    <w:p w14:paraId="5C07F97B" w14:textId="77777777" w:rsidR="009B17CF" w:rsidRDefault="009B17CF" w:rsidP="009B17CF">
      <w:r>
        <w:t>Considerando que las peticiones provienen de actos de investigación instruidos por el Agente del Ministerio Público Federal, quien a su vez recabó la información proveniente de una denuncia interpuesta por un familiar o conocido de la víctima, la información de interés para el desempeño de las funciones de las personas ANALISTAS, es la siguiente:</w:t>
      </w:r>
    </w:p>
    <w:p w14:paraId="38FABD39" w14:textId="3E5C96B3" w:rsidR="009B17CF" w:rsidRPr="009B17CF" w:rsidRDefault="009B17CF" w:rsidP="009B17CF">
      <w:pPr>
        <w:pStyle w:val="Ttulo2"/>
      </w:pPr>
      <w:r w:rsidRPr="009B17CF">
        <w:lastRenderedPageBreak/>
        <w:t>Consideraciones para la implementación de la búsqueda</w:t>
      </w:r>
    </w:p>
    <w:p w14:paraId="063A0FDF" w14:textId="77777777" w:rsidR="009B17CF" w:rsidRDefault="009B17CF" w:rsidP="009B17CF">
      <w:r>
        <w:t xml:space="preserve">Se espera que la búsqueda no se limite únicamente a la búsqueda exacta por el nombre, sino que se considere de forma </w:t>
      </w:r>
      <w:commentRangeStart w:id="27"/>
      <w:r>
        <w:t xml:space="preserve">exhaustiva </w:t>
      </w:r>
      <w:commentRangeEnd w:id="27"/>
      <w:r w:rsidR="00911ED7">
        <w:rPr>
          <w:rStyle w:val="Refdecomentario"/>
        </w:rPr>
        <w:commentReference w:id="27"/>
      </w:r>
      <w:r>
        <w:t>por cualquiera de los elementos: nombre completo, CURP y alias(es).</w:t>
      </w:r>
    </w:p>
    <w:p w14:paraId="7C7FA185" w14:textId="77777777" w:rsidR="009B17CF" w:rsidRDefault="009B17CF" w:rsidP="009B17CF">
      <w:r>
        <w:t xml:space="preserve">Se propone la utilización del algoritmo </w:t>
      </w:r>
      <w:commentRangeStart w:id="28"/>
      <w:r>
        <w:t xml:space="preserve">Jaro-Winkler </w:t>
      </w:r>
      <w:commentRangeEnd w:id="28"/>
      <w:r w:rsidR="00EE39A4">
        <w:rPr>
          <w:rStyle w:val="Refdecomentario"/>
        </w:rPr>
        <w:commentReference w:id="28"/>
      </w:r>
      <w:r>
        <w:t>como herramienta de búsqueda por similitud y que se entreguen los que resulten similares en un 95% o superior.</w:t>
      </w:r>
    </w:p>
    <w:p w14:paraId="47645E68" w14:textId="77777777" w:rsidR="009B17CF" w:rsidRDefault="009B17CF" w:rsidP="009B17CF">
      <w:r>
        <w:t>En el siguiente recurso se puede consultar una de las implementaciones.</w:t>
      </w:r>
    </w:p>
    <w:p w14:paraId="7086959E" w14:textId="77777777" w:rsidR="009B17CF" w:rsidRDefault="00541246" w:rsidP="009B17CF">
      <w:hyperlink r:id="rId14" w:history="1">
        <w:r w:rsidR="009B17CF" w:rsidRPr="00025794">
          <w:rPr>
            <w:rStyle w:val="Hipervnculo"/>
          </w:rPr>
          <w:t>https://gist.github.com/paulirwin/dcfa49700fb7b290705007ca37d66494</w:t>
        </w:r>
      </w:hyperlink>
    </w:p>
    <w:p w14:paraId="7626C66E" w14:textId="03772682" w:rsidR="009B17CF" w:rsidRPr="009B17CF" w:rsidRDefault="009B17CF" w:rsidP="009B17CF">
      <w:pPr>
        <w:pStyle w:val="Ttulo2"/>
      </w:pPr>
      <w:commentRangeStart w:id="29"/>
      <w:r w:rsidRPr="009B17CF">
        <w:t>Proyección de fechas</w:t>
      </w:r>
      <w:commentRangeEnd w:id="29"/>
      <w:r w:rsidR="00EE39A4">
        <w:rPr>
          <w:rStyle w:val="Refdecomentario"/>
          <w:rFonts w:ascii="Raleway" w:eastAsiaTheme="minorHAnsi" w:hAnsi="Raleway" w:cstheme="minorBidi"/>
          <w:color w:val="auto"/>
        </w:rPr>
        <w:commentReference w:id="29"/>
      </w:r>
    </w:p>
    <w:p w14:paraId="489769DD" w14:textId="77777777" w:rsidR="009B17CF" w:rsidRDefault="009B17CF" w:rsidP="009B17CF">
      <w:pPr>
        <w:spacing w:after="0" w:line="240" w:lineRule="auto"/>
        <w:jc w:val="both"/>
        <w:rPr>
          <w:rFonts w:eastAsia="Raleway" w:cs="Raleway"/>
          <w:sz w:val="24"/>
          <w:szCs w:val="24"/>
          <w:shd w:val="clear" w:color="auto" w:fill="FFFFFF"/>
        </w:rPr>
      </w:pPr>
      <w:r>
        <w:rPr>
          <w:rFonts w:eastAsia="Raleway" w:cs="Raleway"/>
          <w:sz w:val="24"/>
          <w:szCs w:val="24"/>
          <w:shd w:val="clear" w:color="auto" w:fill="FFFFFF"/>
        </w:rPr>
        <w:t xml:space="preserve">Cuando en la petición se incluya información respecto a la edad de la persona </w:t>
      </w:r>
      <w:r w:rsidRPr="00CF3FEE">
        <w:rPr>
          <w:rFonts w:eastAsia="Raleway" w:cs="Raleway"/>
          <w:b/>
          <w:bCs/>
          <w:sz w:val="24"/>
          <w:szCs w:val="24"/>
          <w:shd w:val="clear" w:color="auto" w:fill="FFFFFF"/>
        </w:rPr>
        <w:t>al momento de la desaparición</w:t>
      </w:r>
      <w:r>
        <w:rPr>
          <w:rFonts w:eastAsia="Raleway" w:cs="Raleway"/>
          <w:sz w:val="24"/>
          <w:szCs w:val="24"/>
          <w:shd w:val="clear" w:color="auto" w:fill="FFFFFF"/>
        </w:rPr>
        <w:t xml:space="preserve"> (ya sea la fecha de nacimiento o la edad aproximada), es de suma importancia, que el algoritmo que se implemente tome en cuenta este hecho para hacer una proyección en la base de datos del RND. Además de tomar medidas para no excluir registros del RND que no cuente con esta información (campos </w:t>
      </w:r>
      <w:proofErr w:type="spellStart"/>
      <w:r w:rsidRPr="00CF3FEE">
        <w:rPr>
          <w:rFonts w:eastAsia="Raleway" w:cs="Raleway"/>
          <w:i/>
          <w:iCs/>
          <w:sz w:val="24"/>
          <w:szCs w:val="24"/>
          <w:shd w:val="clear" w:color="auto" w:fill="FFFFFF"/>
        </w:rPr>
        <w:t>null</w:t>
      </w:r>
      <w:proofErr w:type="spellEnd"/>
      <w:r>
        <w:rPr>
          <w:rFonts w:eastAsia="Raleway" w:cs="Raleway"/>
          <w:sz w:val="24"/>
          <w:szCs w:val="24"/>
          <w:shd w:val="clear" w:color="auto" w:fill="FFFFFF"/>
        </w:rPr>
        <w:t>).</w:t>
      </w:r>
    </w:p>
    <w:p w14:paraId="73C51F85" w14:textId="77777777" w:rsidR="009B17CF" w:rsidRDefault="009B17CF" w:rsidP="009B17CF">
      <w:pPr>
        <w:spacing w:after="0" w:line="240" w:lineRule="auto"/>
        <w:jc w:val="both"/>
        <w:rPr>
          <w:rFonts w:eastAsia="Raleway" w:cs="Raleway"/>
          <w:sz w:val="24"/>
          <w:szCs w:val="24"/>
          <w:shd w:val="clear" w:color="auto" w:fill="FFFFFF"/>
        </w:rPr>
      </w:pPr>
    </w:p>
    <w:p w14:paraId="6C572228" w14:textId="77777777" w:rsidR="009B17CF" w:rsidRDefault="009B17CF" w:rsidP="009B17CF">
      <w:pPr>
        <w:spacing w:after="0" w:line="240" w:lineRule="auto"/>
        <w:jc w:val="both"/>
        <w:rPr>
          <w:rFonts w:eastAsia="Raleway" w:cs="Raleway"/>
          <w:sz w:val="24"/>
          <w:szCs w:val="24"/>
          <w:shd w:val="clear" w:color="auto" w:fill="FFFFFF"/>
        </w:rPr>
      </w:pPr>
      <w:r>
        <w:rPr>
          <w:rFonts w:eastAsia="Raleway" w:cs="Raleway"/>
          <w:sz w:val="24"/>
          <w:szCs w:val="24"/>
          <w:shd w:val="clear" w:color="auto" w:fill="FFFFFF"/>
        </w:rPr>
        <w:t>Ejemplo de implementación:</w:t>
      </w:r>
    </w:p>
    <w:p w14:paraId="65C647A6" w14:textId="77777777" w:rsidR="009B17CF" w:rsidRDefault="009B17CF" w:rsidP="009B17CF">
      <w:pPr>
        <w:pStyle w:val="Prrafodelista"/>
        <w:numPr>
          <w:ilvl w:val="0"/>
          <w:numId w:val="21"/>
        </w:numPr>
        <w:spacing w:after="0" w:line="240" w:lineRule="auto"/>
        <w:jc w:val="both"/>
        <w:rPr>
          <w:rFonts w:eastAsia="Raleway" w:cs="Raleway"/>
          <w:sz w:val="24"/>
          <w:szCs w:val="24"/>
        </w:rPr>
      </w:pPr>
      <w:r>
        <w:rPr>
          <w:rFonts w:eastAsia="Raleway" w:cs="Raleway"/>
          <w:sz w:val="24"/>
          <w:szCs w:val="24"/>
          <w:shd w:val="clear" w:color="auto" w:fill="FFFFFF"/>
        </w:rPr>
        <w:t>La petición incluye la fecha de nacimiento de la persona</w:t>
      </w:r>
    </w:p>
    <w:p w14:paraId="02B79389" w14:textId="77777777" w:rsidR="009B17CF" w:rsidRDefault="009B17CF" w:rsidP="009B17CF">
      <w:pPr>
        <w:pStyle w:val="Prrafodelista"/>
        <w:numPr>
          <w:ilvl w:val="0"/>
          <w:numId w:val="21"/>
        </w:numPr>
        <w:spacing w:after="0" w:line="240" w:lineRule="auto"/>
        <w:jc w:val="both"/>
        <w:rPr>
          <w:rFonts w:eastAsia="Raleway" w:cs="Raleway"/>
          <w:sz w:val="24"/>
          <w:szCs w:val="24"/>
        </w:rPr>
      </w:pPr>
      <w:r>
        <w:rPr>
          <w:rFonts w:eastAsia="Raleway" w:cs="Raleway"/>
          <w:sz w:val="24"/>
          <w:szCs w:val="24"/>
          <w:shd w:val="clear" w:color="auto" w:fill="FFFFFF"/>
        </w:rPr>
        <w:t>Para los registros del RND que cuentan con la fecha de nacimiento, la comparación es directa</w:t>
      </w:r>
      <w:r>
        <w:rPr>
          <w:rFonts w:eastAsia="Raleway" w:cs="Raleway"/>
          <w:sz w:val="24"/>
          <w:szCs w:val="24"/>
        </w:rPr>
        <w:t>.</w:t>
      </w:r>
    </w:p>
    <w:p w14:paraId="57A39548" w14:textId="77777777" w:rsidR="009B17CF" w:rsidRDefault="009B17CF" w:rsidP="009B17CF">
      <w:pPr>
        <w:pStyle w:val="Prrafodelista"/>
        <w:numPr>
          <w:ilvl w:val="0"/>
          <w:numId w:val="21"/>
        </w:numPr>
        <w:spacing w:after="0" w:line="240" w:lineRule="auto"/>
        <w:jc w:val="both"/>
        <w:rPr>
          <w:rFonts w:eastAsia="Raleway" w:cs="Raleway"/>
          <w:sz w:val="24"/>
          <w:szCs w:val="24"/>
        </w:rPr>
      </w:pPr>
      <w:r>
        <w:rPr>
          <w:rFonts w:eastAsia="Raleway" w:cs="Raleway"/>
          <w:sz w:val="24"/>
          <w:szCs w:val="24"/>
        </w:rPr>
        <w:t>Cuando se tenga la edad o edad aproximada, se realiza la proyección manejando un margen de error de más menos 5 años para localizar registros consistentes con la petición.</w:t>
      </w:r>
    </w:p>
    <w:p w14:paraId="39A2D2EF" w14:textId="77777777" w:rsidR="009B17CF" w:rsidRDefault="009B17CF" w:rsidP="009B17CF">
      <w:pPr>
        <w:pStyle w:val="Prrafodelista"/>
        <w:numPr>
          <w:ilvl w:val="0"/>
          <w:numId w:val="21"/>
        </w:numPr>
        <w:spacing w:after="0" w:line="240" w:lineRule="auto"/>
        <w:jc w:val="both"/>
        <w:rPr>
          <w:rFonts w:eastAsia="Raleway" w:cs="Raleway"/>
          <w:sz w:val="24"/>
          <w:szCs w:val="24"/>
        </w:rPr>
      </w:pPr>
      <w:r>
        <w:rPr>
          <w:rFonts w:eastAsia="Raleway" w:cs="Raleway"/>
          <w:sz w:val="24"/>
          <w:szCs w:val="24"/>
        </w:rPr>
        <w:t>En caso de registros a los que les falte información para aplicar la proyección NO se aplican estas restricciones para que no se excluyan del resultado (riesgo de falsos negativos).</w:t>
      </w:r>
    </w:p>
    <w:p w14:paraId="3682FB42" w14:textId="77777777" w:rsidR="009B17CF" w:rsidRDefault="009B17CF" w:rsidP="009B17CF">
      <w:pPr>
        <w:spacing w:after="0" w:line="240" w:lineRule="auto"/>
        <w:jc w:val="both"/>
        <w:rPr>
          <w:rFonts w:eastAsia="Raleway" w:cs="Raleway"/>
          <w:sz w:val="24"/>
          <w:szCs w:val="24"/>
        </w:rPr>
      </w:pPr>
    </w:p>
    <w:p w14:paraId="59EDE40C" w14:textId="77777777" w:rsidR="009B17CF" w:rsidRDefault="009B17CF" w:rsidP="009B17CF">
      <w:pPr>
        <w:spacing w:after="0" w:line="240" w:lineRule="auto"/>
        <w:jc w:val="both"/>
        <w:rPr>
          <w:rFonts w:eastAsia="Raleway" w:cs="Raleway"/>
          <w:sz w:val="24"/>
          <w:szCs w:val="24"/>
        </w:rPr>
      </w:pPr>
      <w:r>
        <w:rPr>
          <w:rFonts w:eastAsia="Raleway" w:cs="Raleway"/>
          <w:sz w:val="24"/>
          <w:szCs w:val="24"/>
        </w:rPr>
        <w:t>Ejemplo:</w:t>
      </w:r>
    </w:p>
    <w:p w14:paraId="16528EBB" w14:textId="77777777" w:rsidR="009B17CF" w:rsidRDefault="009B17CF" w:rsidP="009B17CF">
      <w:pPr>
        <w:spacing w:after="0" w:line="240" w:lineRule="auto"/>
        <w:jc w:val="both"/>
        <w:rPr>
          <w:rFonts w:eastAsia="Raleway" w:cs="Raleway"/>
          <w:sz w:val="24"/>
          <w:szCs w:val="24"/>
          <w:shd w:val="clear" w:color="auto" w:fill="FFFFFF"/>
        </w:rPr>
      </w:pPr>
      <w:r>
        <w:rPr>
          <w:rFonts w:eastAsia="Raleway" w:cs="Raleway"/>
          <w:sz w:val="24"/>
          <w:szCs w:val="24"/>
        </w:rPr>
        <w:t xml:space="preserve">Fecha de nacimiento </w:t>
      </w:r>
      <w:r>
        <w:rPr>
          <w:rFonts w:eastAsia="Raleway" w:cs="Raleway"/>
          <w:sz w:val="24"/>
          <w:szCs w:val="24"/>
          <w:shd w:val="clear" w:color="auto" w:fill="FFFFFF"/>
        </w:rPr>
        <w:t xml:space="preserve">01/01/1980, </w:t>
      </w:r>
    </w:p>
    <w:p w14:paraId="783A64C3" w14:textId="77777777" w:rsidR="009B17CF" w:rsidRDefault="009B17CF" w:rsidP="009B17CF">
      <w:pPr>
        <w:spacing w:after="0" w:line="240" w:lineRule="auto"/>
        <w:jc w:val="both"/>
        <w:rPr>
          <w:rFonts w:eastAsia="Raleway" w:cs="Raleway"/>
          <w:sz w:val="24"/>
          <w:szCs w:val="24"/>
          <w:shd w:val="clear" w:color="auto" w:fill="FFFFFF"/>
        </w:rPr>
      </w:pPr>
      <w:r>
        <w:rPr>
          <w:rFonts w:eastAsia="Raleway" w:cs="Raleway"/>
          <w:sz w:val="24"/>
          <w:szCs w:val="24"/>
          <w:shd w:val="clear" w:color="auto" w:fill="FFFFFF"/>
        </w:rPr>
        <w:t>Fecha de detención 01/01/2020 -&gt; edad proyectada a esta fecha es de 40 años. Lo que conlleva a que se realice una petición de un rango de edad entre 35 y 45 años.</w:t>
      </w:r>
    </w:p>
    <w:p w14:paraId="73387BF5" w14:textId="77777777" w:rsidR="009B17CF" w:rsidRDefault="009B17CF" w:rsidP="009B17CF">
      <w:pPr>
        <w:spacing w:after="0" w:line="240" w:lineRule="auto"/>
        <w:jc w:val="both"/>
        <w:rPr>
          <w:rFonts w:eastAsia="Raleway" w:cs="Raleway"/>
          <w:sz w:val="24"/>
          <w:szCs w:val="24"/>
          <w:shd w:val="clear" w:color="auto" w:fill="FFFFFF"/>
        </w:rPr>
      </w:pPr>
      <w:r>
        <w:rPr>
          <w:rFonts w:eastAsia="Raleway" w:cs="Raleway"/>
          <w:sz w:val="24"/>
          <w:szCs w:val="24"/>
          <w:shd w:val="clear" w:color="auto" w:fill="FFFFFF"/>
        </w:rPr>
        <w:t>El rango generado, se adiciona a las condiciones de búsqueda.</w:t>
      </w:r>
    </w:p>
    <w:p w14:paraId="58F84E3A" w14:textId="77777777" w:rsidR="009B17CF" w:rsidRDefault="009B17CF" w:rsidP="009B17CF">
      <w:pPr>
        <w:spacing w:after="0" w:line="240" w:lineRule="auto"/>
        <w:jc w:val="both"/>
        <w:rPr>
          <w:rFonts w:eastAsia="Raleway" w:cs="Raleway"/>
          <w:sz w:val="24"/>
          <w:szCs w:val="24"/>
          <w:shd w:val="clear" w:color="auto" w:fill="FFFFFF"/>
        </w:rPr>
      </w:pPr>
    </w:p>
    <w:p w14:paraId="48DDFA62" w14:textId="77777777" w:rsidR="009B17CF" w:rsidRDefault="009B17CF" w:rsidP="009B17CF">
      <w:pPr>
        <w:spacing w:after="0" w:line="240" w:lineRule="auto"/>
        <w:jc w:val="both"/>
        <w:rPr>
          <w:rFonts w:eastAsia="Raleway" w:cs="Raleway"/>
          <w:sz w:val="24"/>
          <w:szCs w:val="24"/>
          <w:shd w:val="clear" w:color="auto" w:fill="FFFFFF"/>
        </w:rPr>
      </w:pPr>
      <w:r>
        <w:rPr>
          <w:rFonts w:eastAsia="Raleway" w:cs="Raleway"/>
          <w:sz w:val="24"/>
          <w:szCs w:val="24"/>
          <w:shd w:val="clear" w:color="auto" w:fill="FFFFFF"/>
        </w:rPr>
        <w:t>En todos los casos, se buscarán registros que coincidan o posteriores a la fecha de desaparición de la víctima.</w:t>
      </w:r>
    </w:p>
    <w:p w14:paraId="06DB7059" w14:textId="77777777" w:rsidR="009B17CF" w:rsidRDefault="009B17CF" w:rsidP="009B17CF">
      <w:pPr>
        <w:spacing w:after="0" w:line="240" w:lineRule="auto"/>
        <w:jc w:val="both"/>
        <w:rPr>
          <w:rFonts w:eastAsia="Raleway" w:cs="Raleway"/>
          <w:sz w:val="24"/>
          <w:szCs w:val="24"/>
          <w:shd w:val="clear" w:color="auto" w:fill="FFFFFF"/>
        </w:rPr>
      </w:pPr>
    </w:p>
    <w:p w14:paraId="2B71CBA4" w14:textId="77777777" w:rsidR="009B17CF" w:rsidRDefault="009B17CF" w:rsidP="009B17CF">
      <w:pPr>
        <w:spacing w:after="0" w:line="240" w:lineRule="auto"/>
        <w:jc w:val="both"/>
        <w:rPr>
          <w:rFonts w:eastAsia="Raleway" w:cs="Raleway"/>
          <w:sz w:val="24"/>
          <w:szCs w:val="24"/>
          <w:shd w:val="clear" w:color="auto" w:fill="FFFFFF"/>
        </w:rPr>
      </w:pPr>
      <w:r>
        <w:rPr>
          <w:rFonts w:eastAsia="Raleway" w:cs="Raleway"/>
          <w:sz w:val="24"/>
          <w:szCs w:val="24"/>
          <w:shd w:val="clear" w:color="auto" w:fill="FFFFFF"/>
        </w:rPr>
        <w:t>Como se puede apreciar en este ejemplo, la proyección de edad debe realizarse en la totalidad de los registros, antes de realizar la comparación.</w:t>
      </w:r>
    </w:p>
    <w:p w14:paraId="479E2D17" w14:textId="77777777" w:rsidR="009B17CF" w:rsidRDefault="009B17CF" w:rsidP="009B17CF">
      <w:pPr>
        <w:spacing w:after="0" w:line="240" w:lineRule="auto"/>
        <w:jc w:val="both"/>
        <w:rPr>
          <w:rFonts w:eastAsia="Raleway" w:cs="Raleway"/>
          <w:sz w:val="16"/>
          <w:szCs w:val="16"/>
          <w:shd w:val="clear" w:color="auto" w:fill="FFFFFF"/>
        </w:rPr>
      </w:pPr>
    </w:p>
    <w:p w14:paraId="2B511792" w14:textId="77777777" w:rsidR="009B17CF" w:rsidRDefault="009B17CF" w:rsidP="009B17CF">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FF"/>
          <w:sz w:val="16"/>
          <w:szCs w:val="16"/>
        </w:rPr>
        <w:t>SELECT</w:t>
      </w:r>
      <w:r>
        <w:rPr>
          <w:rFonts w:ascii="Consolas" w:hAnsi="Consolas" w:cs="Consolas"/>
          <w:color w:val="000000"/>
          <w:sz w:val="16"/>
          <w:szCs w:val="16"/>
        </w:rPr>
        <w:t xml:space="preserve"> F</w:t>
      </w:r>
      <w:r>
        <w:rPr>
          <w:rFonts w:ascii="Consolas" w:hAnsi="Consolas" w:cs="Consolas"/>
          <w:color w:val="808080"/>
          <w:sz w:val="16"/>
          <w:szCs w:val="16"/>
        </w:rPr>
        <w:t>.*</w:t>
      </w:r>
    </w:p>
    <w:p w14:paraId="6102126E" w14:textId="77777777" w:rsidR="009B17CF" w:rsidRDefault="009B17CF" w:rsidP="009B17CF">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Pr>
          <w:rFonts w:ascii="Consolas" w:hAnsi="Consolas" w:cs="Consolas"/>
          <w:color w:val="0000FF"/>
          <w:sz w:val="16"/>
          <w:szCs w:val="16"/>
        </w:rPr>
        <w:t>FROM</w:t>
      </w:r>
      <w:r>
        <w:rPr>
          <w:rFonts w:ascii="Consolas" w:hAnsi="Consolas" w:cs="Consolas"/>
          <w:color w:val="000000"/>
          <w:sz w:val="16"/>
          <w:szCs w:val="16"/>
        </w:rPr>
        <w:t xml:space="preserve"> detenciones F</w:t>
      </w:r>
    </w:p>
    <w:p w14:paraId="2789F05C" w14:textId="77777777" w:rsidR="009B17CF" w:rsidRDefault="009B17CF" w:rsidP="009B17CF">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lastRenderedPageBreak/>
        <w:t xml:space="preserve"> </w:t>
      </w:r>
      <w:r>
        <w:rPr>
          <w:rFonts w:ascii="Consolas" w:hAnsi="Consolas" w:cs="Consolas"/>
          <w:color w:val="0000FF"/>
          <w:sz w:val="16"/>
          <w:szCs w:val="16"/>
        </w:rPr>
        <w:t xml:space="preserve">WHERE </w:t>
      </w:r>
      <w:r>
        <w:rPr>
          <w:rFonts w:ascii="Consolas" w:hAnsi="Consolas" w:cs="Consolas"/>
          <w:color w:val="808080"/>
          <w:sz w:val="16"/>
          <w:szCs w:val="16"/>
        </w:rPr>
        <w:t>(</w:t>
      </w:r>
      <w:r>
        <w:rPr>
          <w:rFonts w:ascii="Consolas" w:hAnsi="Consolas" w:cs="Consolas"/>
          <w:color w:val="000000"/>
          <w:sz w:val="16"/>
          <w:szCs w:val="16"/>
        </w:rPr>
        <w:t>@SEXO</w:t>
      </w:r>
      <w:r>
        <w:rPr>
          <w:rFonts w:ascii="Consolas" w:hAnsi="Consolas" w:cs="Consolas"/>
          <w:color w:val="808080"/>
          <w:sz w:val="16"/>
          <w:szCs w:val="16"/>
        </w:rPr>
        <w:t>=</w:t>
      </w:r>
      <w:r>
        <w:rPr>
          <w:rFonts w:ascii="Consolas" w:hAnsi="Consolas" w:cs="Consolas"/>
          <w:color w:val="000000"/>
          <w:sz w:val="16"/>
          <w:szCs w:val="16"/>
        </w:rPr>
        <w:t xml:space="preserve">0 </w:t>
      </w:r>
      <w:r>
        <w:rPr>
          <w:rFonts w:ascii="Consolas" w:hAnsi="Consolas" w:cs="Consolas"/>
          <w:color w:val="808080"/>
          <w:sz w:val="16"/>
          <w:szCs w:val="16"/>
        </w:rPr>
        <w:t>OR</w:t>
      </w:r>
      <w:r>
        <w:rPr>
          <w:rFonts w:ascii="Consolas" w:hAnsi="Consolas" w:cs="Consolas"/>
          <w:color w:val="000000"/>
          <w:sz w:val="16"/>
          <w:szCs w:val="16"/>
        </w:rPr>
        <w:t xml:space="preserve"> </w:t>
      </w:r>
      <w:proofErr w:type="gramStart"/>
      <w:r>
        <w:rPr>
          <w:rFonts w:ascii="Consolas" w:hAnsi="Consolas" w:cs="Consolas"/>
          <w:color w:val="000000"/>
          <w:sz w:val="16"/>
          <w:szCs w:val="16"/>
        </w:rPr>
        <w:t>F</w:t>
      </w:r>
      <w:r>
        <w:rPr>
          <w:rFonts w:ascii="Consolas" w:hAnsi="Consolas" w:cs="Consolas"/>
          <w:color w:val="808080"/>
          <w:sz w:val="16"/>
          <w:szCs w:val="16"/>
        </w:rPr>
        <w:t>.</w:t>
      </w:r>
      <w:r>
        <w:rPr>
          <w:rFonts w:ascii="Consolas" w:hAnsi="Consolas" w:cs="Consolas"/>
          <w:color w:val="000000"/>
          <w:sz w:val="16"/>
          <w:szCs w:val="16"/>
        </w:rPr>
        <w:t>SEXO</w:t>
      </w:r>
      <w:proofErr w:type="gramEnd"/>
      <w:r>
        <w:rPr>
          <w:rFonts w:ascii="Consolas" w:hAnsi="Consolas" w:cs="Consolas"/>
          <w:color w:val="808080"/>
          <w:sz w:val="16"/>
          <w:szCs w:val="16"/>
        </w:rPr>
        <w:t>=</w:t>
      </w:r>
      <w:r>
        <w:rPr>
          <w:rFonts w:ascii="Consolas" w:hAnsi="Consolas" w:cs="Consolas"/>
          <w:color w:val="FF00FF"/>
          <w:sz w:val="16"/>
          <w:szCs w:val="16"/>
        </w:rPr>
        <w:t>CHOOSE</w:t>
      </w:r>
      <w:r>
        <w:rPr>
          <w:rFonts w:ascii="Consolas" w:hAnsi="Consolas" w:cs="Consolas"/>
          <w:color w:val="808080"/>
          <w:sz w:val="16"/>
          <w:szCs w:val="16"/>
        </w:rPr>
        <w:t>(</w:t>
      </w:r>
      <w:r>
        <w:rPr>
          <w:rFonts w:ascii="Consolas" w:hAnsi="Consolas" w:cs="Consolas"/>
          <w:color w:val="000000"/>
          <w:sz w:val="16"/>
          <w:szCs w:val="16"/>
        </w:rPr>
        <w:t>@SEXO</w:t>
      </w:r>
      <w:r>
        <w:rPr>
          <w:rFonts w:ascii="Consolas" w:hAnsi="Consolas" w:cs="Consolas"/>
          <w:color w:val="808080"/>
          <w:sz w:val="16"/>
          <w:szCs w:val="16"/>
        </w:rPr>
        <w:t>,</w:t>
      </w:r>
      <w:r>
        <w:rPr>
          <w:rFonts w:ascii="Consolas" w:hAnsi="Consolas" w:cs="Consolas"/>
          <w:color w:val="FF0000"/>
          <w:sz w:val="16"/>
          <w:szCs w:val="16"/>
        </w:rPr>
        <w:t>'MASCULINO'</w:t>
      </w:r>
      <w:r>
        <w:rPr>
          <w:rFonts w:ascii="Consolas" w:hAnsi="Consolas" w:cs="Consolas"/>
          <w:color w:val="808080"/>
          <w:sz w:val="16"/>
          <w:szCs w:val="16"/>
        </w:rPr>
        <w:t>,</w:t>
      </w:r>
      <w:r>
        <w:rPr>
          <w:rFonts w:ascii="Consolas" w:hAnsi="Consolas" w:cs="Consolas"/>
          <w:color w:val="FF0000"/>
          <w:sz w:val="16"/>
          <w:szCs w:val="16"/>
        </w:rPr>
        <w:t>'FEMENINO', 'INTERSEXUAL'</w:t>
      </w:r>
      <w:r>
        <w:rPr>
          <w:rFonts w:ascii="Consolas" w:hAnsi="Consolas" w:cs="Consolas"/>
          <w:color w:val="808080"/>
          <w:sz w:val="16"/>
          <w:szCs w:val="16"/>
        </w:rPr>
        <w:t>)</w:t>
      </w:r>
      <w:r>
        <w:rPr>
          <w:rFonts w:ascii="Consolas" w:hAnsi="Consolas" w:cs="Consolas"/>
          <w:color w:val="000000"/>
          <w:sz w:val="16"/>
          <w:szCs w:val="16"/>
        </w:rPr>
        <w:t xml:space="preserve"> </w:t>
      </w:r>
      <w:r>
        <w:rPr>
          <w:rFonts w:ascii="Consolas" w:hAnsi="Consolas" w:cs="Consolas"/>
          <w:color w:val="808080"/>
          <w:sz w:val="16"/>
          <w:szCs w:val="16"/>
        </w:rPr>
        <w:t>OR</w:t>
      </w:r>
      <w:r>
        <w:rPr>
          <w:rFonts w:ascii="Consolas" w:hAnsi="Consolas" w:cs="Consolas"/>
          <w:color w:val="000000"/>
          <w:sz w:val="16"/>
          <w:szCs w:val="16"/>
        </w:rPr>
        <w:t xml:space="preserve"> F</w:t>
      </w:r>
      <w:r>
        <w:rPr>
          <w:rFonts w:ascii="Consolas" w:hAnsi="Consolas" w:cs="Consolas"/>
          <w:color w:val="808080"/>
          <w:sz w:val="16"/>
          <w:szCs w:val="16"/>
        </w:rPr>
        <w:t>.</w:t>
      </w:r>
      <w:r>
        <w:rPr>
          <w:rFonts w:ascii="Consolas" w:hAnsi="Consolas" w:cs="Consolas"/>
          <w:color w:val="000000"/>
          <w:sz w:val="16"/>
          <w:szCs w:val="16"/>
        </w:rPr>
        <w:t xml:space="preserve">SEXO </w:t>
      </w:r>
      <w:r>
        <w:rPr>
          <w:rFonts w:ascii="Consolas" w:hAnsi="Consolas" w:cs="Consolas"/>
          <w:color w:val="808080"/>
          <w:sz w:val="16"/>
          <w:szCs w:val="16"/>
        </w:rPr>
        <w:t>NOT</w:t>
      </w:r>
      <w:r>
        <w:rPr>
          <w:rFonts w:ascii="Consolas" w:hAnsi="Consolas" w:cs="Consolas"/>
          <w:color w:val="000000"/>
          <w:sz w:val="16"/>
          <w:szCs w:val="16"/>
        </w:rPr>
        <w:t xml:space="preserve"> </w:t>
      </w:r>
      <w:r>
        <w:rPr>
          <w:rFonts w:ascii="Consolas" w:hAnsi="Consolas" w:cs="Consolas"/>
          <w:color w:val="808080"/>
          <w:sz w:val="16"/>
          <w:szCs w:val="16"/>
        </w:rPr>
        <w:t>IN</w:t>
      </w:r>
      <w:r>
        <w:rPr>
          <w:rFonts w:ascii="Consolas" w:hAnsi="Consolas" w:cs="Consolas"/>
          <w:color w:val="0000FF"/>
          <w:sz w:val="16"/>
          <w:szCs w:val="16"/>
        </w:rPr>
        <w:t xml:space="preserve"> </w:t>
      </w:r>
      <w:r>
        <w:rPr>
          <w:rFonts w:ascii="Consolas" w:hAnsi="Consolas" w:cs="Consolas"/>
          <w:color w:val="808080"/>
          <w:sz w:val="16"/>
          <w:szCs w:val="16"/>
        </w:rPr>
        <w:t>(</w:t>
      </w:r>
      <w:r>
        <w:rPr>
          <w:rFonts w:ascii="Consolas" w:hAnsi="Consolas" w:cs="Consolas"/>
          <w:color w:val="FF0000"/>
          <w:sz w:val="16"/>
          <w:szCs w:val="16"/>
        </w:rPr>
        <w:t>'MASCULINO'</w:t>
      </w:r>
      <w:r>
        <w:rPr>
          <w:rFonts w:ascii="Consolas" w:hAnsi="Consolas" w:cs="Consolas"/>
          <w:color w:val="808080"/>
          <w:sz w:val="16"/>
          <w:szCs w:val="16"/>
        </w:rPr>
        <w:t>,</w:t>
      </w:r>
      <w:r>
        <w:rPr>
          <w:rFonts w:ascii="Consolas" w:hAnsi="Consolas" w:cs="Consolas"/>
          <w:color w:val="000000"/>
          <w:sz w:val="16"/>
          <w:szCs w:val="16"/>
        </w:rPr>
        <w:t xml:space="preserve"> </w:t>
      </w:r>
      <w:r>
        <w:rPr>
          <w:rFonts w:ascii="Consolas" w:hAnsi="Consolas" w:cs="Consolas"/>
          <w:color w:val="FF0000"/>
          <w:sz w:val="16"/>
          <w:szCs w:val="16"/>
        </w:rPr>
        <w:t>'FEMENINO', 'INTERSEXUAL'</w:t>
      </w:r>
      <w:r>
        <w:rPr>
          <w:rFonts w:ascii="Consolas" w:hAnsi="Consolas" w:cs="Consolas"/>
          <w:color w:val="808080"/>
          <w:sz w:val="16"/>
          <w:szCs w:val="16"/>
        </w:rPr>
        <w:t>)</w:t>
      </w:r>
      <w:r>
        <w:rPr>
          <w:rFonts w:ascii="Consolas" w:hAnsi="Consolas" w:cs="Consolas"/>
          <w:color w:val="000000"/>
          <w:sz w:val="16"/>
          <w:szCs w:val="16"/>
        </w:rPr>
        <w:t xml:space="preserve"> </w:t>
      </w:r>
      <w:r>
        <w:rPr>
          <w:rFonts w:ascii="Consolas" w:hAnsi="Consolas" w:cs="Consolas"/>
          <w:color w:val="808080"/>
          <w:sz w:val="16"/>
          <w:szCs w:val="16"/>
        </w:rPr>
        <w:t>)</w:t>
      </w:r>
    </w:p>
    <w:p w14:paraId="71D6D090" w14:textId="77777777" w:rsidR="009B17CF" w:rsidRDefault="009B17CF" w:rsidP="009B17CF">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 xml:space="preserve">   </w:t>
      </w:r>
      <w:r>
        <w:rPr>
          <w:rFonts w:ascii="Consolas" w:hAnsi="Consolas" w:cs="Consolas"/>
          <w:color w:val="808080"/>
          <w:sz w:val="16"/>
          <w:szCs w:val="16"/>
        </w:rPr>
        <w:t>AND</w:t>
      </w:r>
      <w:r>
        <w:rPr>
          <w:rFonts w:ascii="Consolas" w:hAnsi="Consolas" w:cs="Consolas"/>
          <w:color w:val="0000FF"/>
          <w:sz w:val="16"/>
          <w:szCs w:val="16"/>
        </w:rPr>
        <w:t xml:space="preserve"> </w:t>
      </w:r>
      <w:proofErr w:type="spellStart"/>
      <w:r>
        <w:rPr>
          <w:rFonts w:ascii="Consolas" w:hAnsi="Consolas" w:cs="Consolas"/>
          <w:color w:val="000000"/>
          <w:sz w:val="16"/>
          <w:szCs w:val="16"/>
        </w:rPr>
        <w:t>fecha</w:t>
      </w:r>
      <w:r w:rsidRPr="00FE38DA">
        <w:rPr>
          <w:rFonts w:ascii="Consolas" w:hAnsi="Consolas" w:cs="Consolas"/>
          <w:color w:val="000000"/>
          <w:sz w:val="16"/>
          <w:szCs w:val="16"/>
        </w:rPr>
        <w:t>_detencion</w:t>
      </w:r>
      <w:proofErr w:type="spellEnd"/>
      <w:r>
        <w:rPr>
          <w:rFonts w:ascii="Consolas" w:hAnsi="Consolas" w:cs="Consolas"/>
          <w:color w:val="000000"/>
          <w:sz w:val="16"/>
          <w:szCs w:val="16"/>
        </w:rPr>
        <w:t xml:space="preserve"> </w:t>
      </w:r>
      <w:r>
        <w:rPr>
          <w:rFonts w:ascii="Consolas" w:hAnsi="Consolas" w:cs="Consolas"/>
          <w:color w:val="808080"/>
          <w:sz w:val="16"/>
          <w:szCs w:val="16"/>
        </w:rPr>
        <w:t>&gt;=</w:t>
      </w:r>
      <w:r>
        <w:rPr>
          <w:rFonts w:ascii="Consolas" w:hAnsi="Consolas" w:cs="Consolas"/>
          <w:color w:val="000000"/>
          <w:sz w:val="16"/>
          <w:szCs w:val="16"/>
        </w:rPr>
        <w:t xml:space="preserve"> @FECHA_ULTIMA_VEZ_VISTO</w:t>
      </w:r>
    </w:p>
    <w:p w14:paraId="590C07AB" w14:textId="77777777" w:rsidR="009B17CF" w:rsidRDefault="009B17CF" w:rsidP="009B17CF"/>
    <w:p w14:paraId="3D8EFF91" w14:textId="77777777" w:rsidR="009B17CF" w:rsidRPr="009B17CF" w:rsidRDefault="009B17CF" w:rsidP="009B17CF">
      <w:pPr>
        <w:pStyle w:val="Ttulo1"/>
        <w:numPr>
          <w:ilvl w:val="0"/>
          <w:numId w:val="18"/>
        </w:numPr>
        <w:rPr>
          <w:rFonts w:ascii="Raleway" w:hAnsi="Raleway"/>
        </w:rPr>
      </w:pPr>
      <w:r w:rsidRPr="009B17CF">
        <w:rPr>
          <w:rFonts w:ascii="Raleway" w:hAnsi="Raleway"/>
        </w:rPr>
        <w:t>Consideraciones de la información contenida en la respuesta</w:t>
      </w:r>
    </w:p>
    <w:p w14:paraId="24786677" w14:textId="58CAC9D8" w:rsidR="00BD7826" w:rsidRDefault="00BD7826" w:rsidP="009B17CF">
      <w:pPr>
        <w:jc w:val="both"/>
      </w:pPr>
    </w:p>
    <w:p w14:paraId="76AE5B5A" w14:textId="41165AB7" w:rsidR="00644700" w:rsidRDefault="00644700" w:rsidP="009B17CF">
      <w:pPr>
        <w:jc w:val="both"/>
      </w:pPr>
      <w:r>
        <w:t>Se consideran dos modalidades de respuesta, una para la consulta (primer clic) y otra para la exploración más detallada de la información a través del número de registro de detención.</w:t>
      </w:r>
    </w:p>
    <w:p w14:paraId="11A2FE8B" w14:textId="4585F62E" w:rsidR="00644700" w:rsidRDefault="00644700" w:rsidP="009B17CF">
      <w:pPr>
        <w:jc w:val="both"/>
      </w:pPr>
      <w:r>
        <w:t xml:space="preserve">La primera modalidad, como ya se ha comentado en reuniones de trabajo, se utilizará para la búsqueda de información, cuyos resultados serán de utilidad para </w:t>
      </w:r>
      <w:r w:rsidR="00D7552B">
        <w:t>un primer análisis de la información y con ello focalizar una segunda petición a mayor profundidad de un registro específico.</w:t>
      </w:r>
    </w:p>
    <w:p w14:paraId="755335C6" w14:textId="3B37D58D" w:rsidR="00D7552B" w:rsidRPr="00D7552B" w:rsidRDefault="00D7552B" w:rsidP="009B17CF">
      <w:pPr>
        <w:jc w:val="both"/>
        <w:rPr>
          <w:b/>
          <w:bCs/>
        </w:rPr>
      </w:pPr>
      <w:r w:rsidRPr="00D7552B">
        <w:rPr>
          <w:b/>
          <w:bCs/>
        </w:rPr>
        <w:t xml:space="preserve">Modalidad de consulta </w:t>
      </w:r>
      <w:r>
        <w:rPr>
          <w:b/>
          <w:bCs/>
        </w:rPr>
        <w:t>básica</w:t>
      </w:r>
    </w:p>
    <w:p w14:paraId="48539B68" w14:textId="0CFC0FB9" w:rsidR="00D7552B" w:rsidRDefault="00D7552B" w:rsidP="009B17CF">
      <w:pPr>
        <w:jc w:val="both"/>
      </w:pPr>
      <w:r>
        <w:t>La modalidad de consulta básica se podrá implementar con los parámetros descritos en párrafos anteriores y los resultados esperados son los que ya están contenidos en la Constancia de consulta</w:t>
      </w:r>
      <w:r w:rsidR="00197661">
        <w:t xml:space="preserve">, con la adición del </w:t>
      </w:r>
      <w:r w:rsidR="00197661" w:rsidRPr="00EF3C59">
        <w:rPr>
          <w:b/>
          <w:bCs/>
        </w:rPr>
        <w:t>número de registro de detención</w:t>
      </w:r>
      <w:r w:rsidR="00EF3C59">
        <w:t>,</w:t>
      </w:r>
      <w:r w:rsidR="00197661">
        <w:t xml:space="preserve"> el </w:t>
      </w:r>
      <w:r w:rsidR="00197661" w:rsidRPr="00EF3C59">
        <w:rPr>
          <w:b/>
          <w:bCs/>
        </w:rPr>
        <w:t>nombre</w:t>
      </w:r>
      <w:r w:rsidR="00EF3C59" w:rsidRPr="00EF3C59">
        <w:rPr>
          <w:b/>
          <w:bCs/>
        </w:rPr>
        <w:t xml:space="preserve"> del detenido</w:t>
      </w:r>
      <w:r w:rsidR="00197661" w:rsidRPr="00EF3C59">
        <w:rPr>
          <w:b/>
          <w:bCs/>
        </w:rPr>
        <w:t xml:space="preserve"> sin censura</w:t>
      </w:r>
      <w:r w:rsidR="00EF3C59">
        <w:t xml:space="preserve">, </w:t>
      </w:r>
      <w:r w:rsidR="00EF3C59" w:rsidRPr="00EF3C59">
        <w:rPr>
          <w:b/>
          <w:bCs/>
        </w:rPr>
        <w:t>CURP</w:t>
      </w:r>
      <w:r w:rsidR="00EF3C59">
        <w:t xml:space="preserve"> y </w:t>
      </w:r>
      <w:r w:rsidR="00EF3C59" w:rsidRPr="00EF3C59">
        <w:rPr>
          <w:b/>
          <w:bCs/>
        </w:rPr>
        <w:t>número de expediente o Carpeta de Investigación</w:t>
      </w:r>
      <w:r w:rsidR="00EF3C59">
        <w:t xml:space="preserve"> de la puesta a disposición</w:t>
      </w:r>
      <w:r w:rsidR="00197661">
        <w:t>.</w:t>
      </w:r>
    </w:p>
    <w:p w14:paraId="41A3B6C3" w14:textId="4882BC72" w:rsidR="00D7552B" w:rsidRDefault="00D7552B" w:rsidP="009B17CF">
      <w:pPr>
        <w:jc w:val="both"/>
      </w:pPr>
      <w:r>
        <w:rPr>
          <w:noProof/>
        </w:rPr>
        <w:drawing>
          <wp:inline distT="0" distB="0" distL="0" distR="0" wp14:anchorId="5A842F90" wp14:editId="65640A45">
            <wp:extent cx="2463165" cy="28252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7194" t="9785" r="28902" b="681"/>
                    <a:stretch/>
                  </pic:blipFill>
                  <pic:spPr bwMode="auto">
                    <a:xfrm>
                      <a:off x="0" y="0"/>
                      <a:ext cx="2463975" cy="2826225"/>
                    </a:xfrm>
                    <a:prstGeom prst="rect">
                      <a:avLst/>
                    </a:prstGeom>
                    <a:ln>
                      <a:noFill/>
                    </a:ln>
                    <a:extLst>
                      <a:ext uri="{53640926-AAD7-44D8-BBD7-CCE9431645EC}">
                        <a14:shadowObscured xmlns:a14="http://schemas.microsoft.com/office/drawing/2010/main"/>
                      </a:ext>
                    </a:extLst>
                  </pic:spPr>
                </pic:pic>
              </a:graphicData>
            </a:graphic>
          </wp:inline>
        </w:drawing>
      </w:r>
    </w:p>
    <w:p w14:paraId="0399D7EB" w14:textId="1AF6EDCB" w:rsidR="00D7552B" w:rsidRDefault="00D7552B" w:rsidP="009B17CF">
      <w:pPr>
        <w:jc w:val="both"/>
      </w:pPr>
    </w:p>
    <w:p w14:paraId="3C187F21" w14:textId="7963B4CE" w:rsidR="00197661" w:rsidRDefault="00197661" w:rsidP="00197661">
      <w:commentRangeStart w:id="30"/>
      <w:r w:rsidRPr="00197661">
        <w:rPr>
          <w:b/>
          <w:bCs/>
        </w:rPr>
        <w:t>Respuesta</w:t>
      </w:r>
      <w:r>
        <w:t xml:space="preserve"> </w:t>
      </w:r>
      <w:r w:rsidRPr="00197661">
        <w:rPr>
          <w:b/>
          <w:bCs/>
        </w:rPr>
        <w:t>básica</w:t>
      </w:r>
      <w:commentRangeEnd w:id="30"/>
      <w:r w:rsidR="00EE39A4">
        <w:rPr>
          <w:rStyle w:val="Refdecomentario"/>
        </w:rPr>
        <w:commentReference w:id="30"/>
      </w:r>
      <w:r>
        <w:t>:</w:t>
      </w:r>
    </w:p>
    <w:p w14:paraId="12D1D8BA" w14:textId="77777777" w:rsidR="00197661" w:rsidRDefault="00197661" w:rsidP="00197661">
      <w:pPr>
        <w:pStyle w:val="Prrafodelista"/>
        <w:numPr>
          <w:ilvl w:val="0"/>
          <w:numId w:val="23"/>
        </w:numPr>
      </w:pPr>
      <w:r w:rsidRPr="00197661">
        <w:rPr>
          <w:b/>
          <w:bCs/>
        </w:rPr>
        <w:lastRenderedPageBreak/>
        <w:t>Número de Registro de Detención</w:t>
      </w:r>
      <w:r>
        <w:t>. El número de identificación de la detención de gran relevancia por su naturaleza para señalar con precisión el registro de interés cuando se pudieran presentar homónimos o detenciones en diversas fechas y para documentar los hallazgos con evidencia manifiesta de la interconexión entre sistemas.</w:t>
      </w:r>
    </w:p>
    <w:p w14:paraId="177412D7" w14:textId="77777777" w:rsidR="00197661" w:rsidRDefault="00197661" w:rsidP="00197661">
      <w:pPr>
        <w:pStyle w:val="Prrafodelista"/>
        <w:numPr>
          <w:ilvl w:val="0"/>
          <w:numId w:val="23"/>
        </w:numPr>
      </w:pPr>
      <w:r w:rsidRPr="00D815B2">
        <w:rPr>
          <w:b/>
          <w:bCs/>
        </w:rPr>
        <w:t>Nombre completo</w:t>
      </w:r>
      <w:r>
        <w:t>. Separados en nombre, primer apellido y segundo apellido.</w:t>
      </w:r>
    </w:p>
    <w:p w14:paraId="45CC91CA" w14:textId="5DDAD9E5" w:rsidR="00197661" w:rsidRDefault="00197661" w:rsidP="00197661">
      <w:pPr>
        <w:pStyle w:val="Prrafodelista"/>
        <w:numPr>
          <w:ilvl w:val="0"/>
          <w:numId w:val="23"/>
        </w:numPr>
      </w:pPr>
      <w:r w:rsidRPr="00197661">
        <w:rPr>
          <w:b/>
          <w:bCs/>
        </w:rPr>
        <w:t>CURP</w:t>
      </w:r>
      <w:r>
        <w:t>. Medio de identificación e importante para el cotejo.</w:t>
      </w:r>
    </w:p>
    <w:p w14:paraId="5B038F94" w14:textId="1D6BA603" w:rsidR="00197661" w:rsidRDefault="00197661" w:rsidP="00197661">
      <w:pPr>
        <w:pStyle w:val="Prrafodelista"/>
        <w:numPr>
          <w:ilvl w:val="0"/>
          <w:numId w:val="23"/>
        </w:numPr>
      </w:pPr>
      <w:r>
        <w:t>Alias(es). Los que se tengan registrados.</w:t>
      </w:r>
    </w:p>
    <w:p w14:paraId="32A819ED" w14:textId="77777777" w:rsidR="00197661" w:rsidRDefault="00197661" w:rsidP="00197661">
      <w:pPr>
        <w:pStyle w:val="Prrafodelista"/>
        <w:numPr>
          <w:ilvl w:val="0"/>
          <w:numId w:val="23"/>
        </w:numPr>
      </w:pPr>
      <w:r w:rsidRPr="00D815B2">
        <w:rPr>
          <w:b/>
          <w:bCs/>
        </w:rPr>
        <w:t>Autoridad que efectuó la detención</w:t>
      </w:r>
      <w:r>
        <w:t>. Nombre de la autoridad.</w:t>
      </w:r>
    </w:p>
    <w:p w14:paraId="75F767EB" w14:textId="77777777" w:rsidR="00197661" w:rsidRDefault="00197661" w:rsidP="00197661">
      <w:pPr>
        <w:pStyle w:val="Prrafodelista"/>
        <w:numPr>
          <w:ilvl w:val="0"/>
          <w:numId w:val="23"/>
        </w:numPr>
      </w:pPr>
      <w:r w:rsidRPr="00D815B2">
        <w:rPr>
          <w:b/>
          <w:bCs/>
        </w:rPr>
        <w:t>Lugar de la detención</w:t>
      </w:r>
      <w:r>
        <w:t xml:space="preserve">. Información desagregada en atributos de Entidad Federativa/Estado, Municipio, Localidad, Asentamiento/Colonia, Código Postal y las </w:t>
      </w:r>
      <w:commentRangeStart w:id="31"/>
      <w:r>
        <w:t>coordenadas geográficas</w:t>
      </w:r>
      <w:commentRangeEnd w:id="31"/>
      <w:r w:rsidR="00EE39A4">
        <w:rPr>
          <w:rStyle w:val="Refdecomentario"/>
        </w:rPr>
        <w:commentReference w:id="31"/>
      </w:r>
      <w:r>
        <w:t>.</w:t>
      </w:r>
    </w:p>
    <w:p w14:paraId="2F5AA5DF" w14:textId="77777777" w:rsidR="00197661" w:rsidRDefault="00197661" w:rsidP="00197661">
      <w:pPr>
        <w:pStyle w:val="Prrafodelista"/>
        <w:numPr>
          <w:ilvl w:val="0"/>
          <w:numId w:val="23"/>
        </w:numPr>
      </w:pPr>
      <w:r w:rsidRPr="00D815B2">
        <w:rPr>
          <w:b/>
          <w:bCs/>
        </w:rPr>
        <w:t>Fecha de la detención</w:t>
      </w:r>
      <w:r>
        <w:t xml:space="preserve"> (YYYY-MM-DD)</w:t>
      </w:r>
    </w:p>
    <w:p w14:paraId="439A2D75" w14:textId="77777777" w:rsidR="00197661" w:rsidRDefault="00197661" w:rsidP="00197661">
      <w:pPr>
        <w:pStyle w:val="Prrafodelista"/>
        <w:numPr>
          <w:ilvl w:val="0"/>
          <w:numId w:val="23"/>
        </w:numPr>
      </w:pPr>
      <w:r w:rsidRPr="00D815B2">
        <w:rPr>
          <w:b/>
          <w:bCs/>
        </w:rPr>
        <w:t>Hora de la detención</w:t>
      </w:r>
      <w:r>
        <w:t xml:space="preserve"> (HH24:</w:t>
      </w:r>
      <w:proofErr w:type="gramStart"/>
      <w:r>
        <w:t>MM:SS</w:t>
      </w:r>
      <w:proofErr w:type="gramEnd"/>
      <w:r>
        <w:t>)</w:t>
      </w:r>
    </w:p>
    <w:p w14:paraId="0CCECC5B" w14:textId="77777777" w:rsidR="00197661" w:rsidRDefault="00197661" w:rsidP="00197661">
      <w:pPr>
        <w:pStyle w:val="Prrafodelista"/>
        <w:numPr>
          <w:ilvl w:val="0"/>
          <w:numId w:val="23"/>
        </w:numPr>
      </w:pPr>
      <w:r w:rsidRPr="00D815B2">
        <w:rPr>
          <w:b/>
          <w:bCs/>
        </w:rPr>
        <w:t>Fecha de nacimiento/Edad/Edad aproximada al momento de la detención</w:t>
      </w:r>
      <w:r>
        <w:t>. Es un atributo de gran valor para discriminar homónimos y para establecer hipótesis.</w:t>
      </w:r>
    </w:p>
    <w:p w14:paraId="74827348" w14:textId="0E4ACA59" w:rsidR="00197661" w:rsidRDefault="00197661" w:rsidP="00197661">
      <w:pPr>
        <w:pStyle w:val="Prrafodelista"/>
        <w:numPr>
          <w:ilvl w:val="0"/>
          <w:numId w:val="23"/>
        </w:numPr>
      </w:pPr>
      <w:r w:rsidRPr="00D815B2">
        <w:rPr>
          <w:b/>
          <w:bCs/>
        </w:rPr>
        <w:t>Autoridad que recibe a la persona detenida</w:t>
      </w:r>
      <w:r>
        <w:t xml:space="preserve"> (puesta a disposición)</w:t>
      </w:r>
    </w:p>
    <w:p w14:paraId="66416271" w14:textId="08FA61CA" w:rsidR="00197661" w:rsidRDefault="00197661" w:rsidP="00197661">
      <w:pPr>
        <w:pStyle w:val="Prrafodelista"/>
        <w:numPr>
          <w:ilvl w:val="0"/>
          <w:numId w:val="23"/>
        </w:numPr>
      </w:pPr>
      <w:r w:rsidRPr="00197661">
        <w:rPr>
          <w:b/>
          <w:bCs/>
        </w:rPr>
        <w:t>Número de expediente o Carpeta de investigación</w:t>
      </w:r>
      <w:r w:rsidRPr="00197661">
        <w:t xml:space="preserve"> que se integra</w:t>
      </w:r>
      <w:r>
        <w:t>.</w:t>
      </w:r>
    </w:p>
    <w:p w14:paraId="0315CFD3" w14:textId="77777777" w:rsidR="00197661" w:rsidRDefault="00197661" w:rsidP="00197661">
      <w:pPr>
        <w:pStyle w:val="Prrafodelista"/>
        <w:numPr>
          <w:ilvl w:val="0"/>
          <w:numId w:val="23"/>
        </w:numPr>
      </w:pPr>
      <w:r w:rsidRPr="00197661">
        <w:rPr>
          <w:b/>
          <w:bCs/>
        </w:rPr>
        <w:t>Fecha y hora</w:t>
      </w:r>
      <w:r>
        <w:t xml:space="preserve"> hasta la precisión de segundos en que se generó la respuesta.</w:t>
      </w:r>
    </w:p>
    <w:p w14:paraId="76D27D2F" w14:textId="77777777" w:rsidR="00197661" w:rsidRPr="003D7ECA" w:rsidRDefault="00197661" w:rsidP="00197661">
      <w:pPr>
        <w:pStyle w:val="Prrafodelista"/>
        <w:numPr>
          <w:ilvl w:val="0"/>
          <w:numId w:val="23"/>
        </w:numPr>
        <w:rPr>
          <w:rFonts w:asciiTheme="minorHAnsi" w:hAnsiTheme="minorHAnsi"/>
        </w:rPr>
      </w:pPr>
      <w:r>
        <w:t>Otros metadatos que se consideren de utilidad como el certificado o elementos de autenticidad.</w:t>
      </w:r>
    </w:p>
    <w:p w14:paraId="7240B519" w14:textId="77777777" w:rsidR="00EF3C59" w:rsidRDefault="00EF3C59" w:rsidP="009B17CF">
      <w:pPr>
        <w:jc w:val="both"/>
        <w:rPr>
          <w:b/>
          <w:bCs/>
        </w:rPr>
      </w:pPr>
    </w:p>
    <w:p w14:paraId="2D22E122" w14:textId="3CF3DBB6" w:rsidR="00644700" w:rsidRPr="00D7552B" w:rsidRDefault="00D7552B" w:rsidP="009B17CF">
      <w:pPr>
        <w:jc w:val="both"/>
        <w:rPr>
          <w:b/>
          <w:bCs/>
        </w:rPr>
      </w:pPr>
      <w:r w:rsidRPr="00D7552B">
        <w:rPr>
          <w:b/>
          <w:bCs/>
        </w:rPr>
        <w:t>Modalidad de consulta especializada</w:t>
      </w:r>
    </w:p>
    <w:p w14:paraId="31EF2C5A" w14:textId="37707412" w:rsidR="009B17CF" w:rsidRDefault="00BD7826" w:rsidP="009B17CF">
      <w:pPr>
        <w:jc w:val="both"/>
      </w:pPr>
      <w:r>
        <w:t xml:space="preserve">En la información propuesta para el servicio de búsqueda </w:t>
      </w:r>
      <w:r w:rsidR="004947E6">
        <w:t>se</w:t>
      </w:r>
      <w:r w:rsidR="00644700">
        <w:t xml:space="preserve"> consideran</w:t>
      </w:r>
      <w:r w:rsidR="004947E6">
        <w:t xml:space="preserve"> las </w:t>
      </w:r>
      <w:r w:rsidR="00644700">
        <w:t xml:space="preserve">contenidas </w:t>
      </w:r>
      <w:r w:rsidR="004947E6">
        <w:t>en la</w:t>
      </w:r>
      <w:r w:rsidR="009B17CF">
        <w:t xml:space="preserve"> </w:t>
      </w:r>
      <w:r w:rsidRPr="00BD7826">
        <w:rPr>
          <w:b/>
          <w:bCs/>
        </w:rPr>
        <w:t>consulta</w:t>
      </w:r>
      <w:r w:rsidR="009B17CF" w:rsidRPr="00BD7826">
        <w:rPr>
          <w:b/>
          <w:bCs/>
        </w:rPr>
        <w:t xml:space="preserve"> especializada</w:t>
      </w:r>
      <w:r w:rsidR="009B17CF">
        <w:t xml:space="preserve"> señalada en los lineamientos del RND. Las demás variables se incluyen </w:t>
      </w:r>
      <w:proofErr w:type="gramStart"/>
      <w:r w:rsidR="009B17CF">
        <w:t>en razón de</w:t>
      </w:r>
      <w:proofErr w:type="gramEnd"/>
      <w:r w:rsidR="009B17CF">
        <w:t xml:space="preserve"> los aportes valiosos a las herramientas del BNDF para la búsqueda de personas y formulación de hipótesis.</w:t>
      </w:r>
    </w:p>
    <w:p w14:paraId="7021B745" w14:textId="7DD4E64E" w:rsidR="00EF3C59" w:rsidRDefault="00EF3C59" w:rsidP="009B17CF">
      <w:pPr>
        <w:jc w:val="both"/>
      </w:pPr>
      <w:r>
        <w:t>En este caso, el parámetro para la consulta que se propone es el número de registro de la detención, que es el número único con el que se identifica en la plataforma RND</w:t>
      </w:r>
      <w:r w:rsidR="00177154">
        <w:t>, cuenta y número de usuario; y número de carpeta que motiva la consulta.</w:t>
      </w:r>
    </w:p>
    <w:p w14:paraId="2F80629B" w14:textId="15CC402B" w:rsidR="00EF3C59" w:rsidRDefault="00EF3C59" w:rsidP="009B17CF">
      <w:pPr>
        <w:jc w:val="both"/>
      </w:pPr>
      <w:r>
        <w:t>Como se puede apreciar, se trata de una búsqueda después de una primera exploración de los datos generales aportados por la búsqueda básica.</w:t>
      </w:r>
    </w:p>
    <w:p w14:paraId="57C67AAD" w14:textId="0B4D58AF" w:rsidR="00EF3C59" w:rsidRDefault="00EF3C59" w:rsidP="009B17CF">
      <w:pPr>
        <w:jc w:val="both"/>
      </w:pPr>
      <w:r>
        <w:t>Este servicio podría requerir otro mecanismo de seguridad para un rol específico de usuario para identificar y diferenciarlo de</w:t>
      </w:r>
      <w:r w:rsidR="00177154">
        <w:t>l anterior.</w:t>
      </w:r>
      <w:r>
        <w:t xml:space="preserve"> </w:t>
      </w:r>
    </w:p>
    <w:p w14:paraId="7D6694F9" w14:textId="70B5EA7C" w:rsidR="009B17CF" w:rsidRDefault="009B17CF" w:rsidP="009B17CF">
      <w:pPr>
        <w:jc w:val="both"/>
      </w:pPr>
      <w:r>
        <w:rPr>
          <w:noProof/>
          <w:sz w:val="24"/>
          <w:szCs w:val="24"/>
        </w:rPr>
        <w:lastRenderedPageBreak/>
        <w:drawing>
          <wp:inline distT="0" distB="0" distL="0" distR="0" wp14:anchorId="0A283409" wp14:editId="7F231A3D">
            <wp:extent cx="5612130" cy="470916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612130" cy="4709160"/>
                    </a:xfrm>
                    <a:prstGeom prst="rect">
                      <a:avLst/>
                    </a:prstGeom>
                    <a:noFill/>
                    <a:ln>
                      <a:noFill/>
                    </a:ln>
                  </pic:spPr>
                </pic:pic>
              </a:graphicData>
            </a:graphic>
          </wp:inline>
        </w:drawing>
      </w:r>
    </w:p>
    <w:p w14:paraId="3F8547E5" w14:textId="04BDDAF2" w:rsidR="009B17CF" w:rsidRDefault="004947E6" w:rsidP="009B17CF">
      <w:r>
        <w:t>Además de los anteriores, se propone se incluya lo siguiente:</w:t>
      </w:r>
    </w:p>
    <w:p w14:paraId="7723F5CD" w14:textId="77777777" w:rsidR="009B17CF" w:rsidRDefault="009B17CF" w:rsidP="009B17CF">
      <w:pPr>
        <w:pStyle w:val="Prrafodelista"/>
        <w:numPr>
          <w:ilvl w:val="0"/>
          <w:numId w:val="23"/>
        </w:numPr>
      </w:pPr>
      <w:r w:rsidRPr="004947E6">
        <w:rPr>
          <w:b/>
          <w:bCs/>
        </w:rPr>
        <w:t>Número de Registro de Detención</w:t>
      </w:r>
      <w:r>
        <w:t>. El número de identificación de la detención de gran relevancia por su naturaleza para señalar con precisión el registro de interés cuando se pudieran presentar homónimos o detenciones en diversas fechas y para documentar los hallazgos con evidencia manifiesta de la interconexión entre sistemas.</w:t>
      </w:r>
    </w:p>
    <w:p w14:paraId="1CA6078A" w14:textId="02851743" w:rsidR="009B17CF" w:rsidRDefault="009B17CF" w:rsidP="009B17CF">
      <w:pPr>
        <w:pStyle w:val="Prrafodelista"/>
        <w:numPr>
          <w:ilvl w:val="0"/>
          <w:numId w:val="23"/>
        </w:numPr>
      </w:pPr>
      <w:r>
        <w:t>Otros metadatos que se consideren de utilidad como el certificado o elementos de autenticidad.</w:t>
      </w:r>
    </w:p>
    <w:p w14:paraId="46DA124C" w14:textId="73645CC0" w:rsidR="004947E6" w:rsidRPr="003D7ECA" w:rsidRDefault="004947E6" w:rsidP="009B17CF">
      <w:pPr>
        <w:pStyle w:val="Prrafodelista"/>
        <w:numPr>
          <w:ilvl w:val="0"/>
          <w:numId w:val="23"/>
        </w:numPr>
        <w:rPr>
          <w:rFonts w:asciiTheme="minorHAnsi" w:hAnsiTheme="minorHAnsi"/>
        </w:rPr>
      </w:pPr>
      <w:r>
        <w:t>Fecha y hora de la emisión de la respuesta hasta la precisión de segundos.</w:t>
      </w:r>
    </w:p>
    <w:p w14:paraId="287BFD3F" w14:textId="77777777" w:rsidR="009B17CF" w:rsidRDefault="009B17CF" w:rsidP="009B17CF">
      <w:pPr>
        <w:ind w:left="360"/>
      </w:pPr>
    </w:p>
    <w:p w14:paraId="7E2672DD" w14:textId="77777777" w:rsidR="00CF378B" w:rsidRDefault="00CF378B" w:rsidP="005E4A1E">
      <w:pPr>
        <w:rPr>
          <w:sz w:val="24"/>
          <w:szCs w:val="24"/>
        </w:rPr>
      </w:pPr>
    </w:p>
    <w:p w14:paraId="24118C9C" w14:textId="3BA13A1B" w:rsidR="00CF378B" w:rsidRPr="00B9172E" w:rsidRDefault="004947E6" w:rsidP="009B17CF">
      <w:pPr>
        <w:pStyle w:val="Ttulo1"/>
        <w:numPr>
          <w:ilvl w:val="0"/>
          <w:numId w:val="18"/>
        </w:numPr>
        <w:rPr>
          <w:rFonts w:ascii="Raleway" w:hAnsi="Raleway"/>
        </w:rPr>
      </w:pPr>
      <w:r>
        <w:rPr>
          <w:rFonts w:ascii="Raleway" w:hAnsi="Raleway"/>
        </w:rPr>
        <w:t>Propuesta de r</w:t>
      </w:r>
      <w:r w:rsidR="00CF378B">
        <w:rPr>
          <w:rFonts w:ascii="Raleway" w:hAnsi="Raleway"/>
        </w:rPr>
        <w:t>espuesta a la búsqueda de información</w:t>
      </w:r>
    </w:p>
    <w:p w14:paraId="504C0E1E" w14:textId="77777777" w:rsidR="00CF378B" w:rsidRDefault="00CF378B" w:rsidP="005E4A1E">
      <w:pPr>
        <w:rPr>
          <w:sz w:val="24"/>
          <w:szCs w:val="24"/>
        </w:rPr>
      </w:pPr>
    </w:p>
    <w:p w14:paraId="10C67FC0" w14:textId="77777777" w:rsidR="00604449" w:rsidRPr="00E27590" w:rsidRDefault="00CF378B" w:rsidP="00CF378B">
      <w:pPr>
        <w:jc w:val="both"/>
        <w:rPr>
          <w:sz w:val="24"/>
          <w:szCs w:val="24"/>
        </w:rPr>
      </w:pPr>
      <w:r>
        <w:rPr>
          <w:sz w:val="24"/>
          <w:szCs w:val="24"/>
        </w:rPr>
        <w:lastRenderedPageBreak/>
        <w:t>Se propone la siguiente</w:t>
      </w:r>
      <w:r w:rsidR="00604449" w:rsidRPr="00E27590">
        <w:rPr>
          <w:sz w:val="24"/>
          <w:szCs w:val="24"/>
        </w:rPr>
        <w:t xml:space="preserve"> respuesta:</w:t>
      </w:r>
    </w:p>
    <w:p w14:paraId="2A1F9CFA" w14:textId="77777777" w:rsidR="00CF378B" w:rsidRPr="00CF378B" w:rsidRDefault="00CF378B" w:rsidP="00CF378B">
      <w:pPr>
        <w:pStyle w:val="Prrafodelista"/>
        <w:numPr>
          <w:ilvl w:val="0"/>
          <w:numId w:val="20"/>
        </w:numPr>
        <w:jc w:val="both"/>
        <w:rPr>
          <w:sz w:val="24"/>
          <w:szCs w:val="24"/>
        </w:rPr>
      </w:pPr>
      <w:r>
        <w:rPr>
          <w:b/>
          <w:bCs/>
          <w:sz w:val="24"/>
          <w:szCs w:val="24"/>
        </w:rPr>
        <w:t>l</w:t>
      </w:r>
      <w:r w:rsidR="00604449" w:rsidRPr="00CF378B">
        <w:rPr>
          <w:b/>
          <w:bCs/>
          <w:sz w:val="24"/>
          <w:szCs w:val="24"/>
        </w:rPr>
        <w:t>ista</w:t>
      </w:r>
      <w:r>
        <w:rPr>
          <w:sz w:val="24"/>
          <w:szCs w:val="24"/>
        </w:rPr>
        <w:t>:</w:t>
      </w:r>
      <w:r w:rsidR="00604449" w:rsidRPr="00CF378B">
        <w:rPr>
          <w:sz w:val="24"/>
          <w:szCs w:val="24"/>
        </w:rPr>
        <w:t xml:space="preserve"> Este parámetro se refiere al conjunto de los resultados obtenidos</w:t>
      </w:r>
      <w:r w:rsidR="00306569" w:rsidRPr="00CF378B">
        <w:rPr>
          <w:sz w:val="24"/>
          <w:szCs w:val="24"/>
        </w:rPr>
        <w:t>.</w:t>
      </w:r>
    </w:p>
    <w:p w14:paraId="19D5ED74" w14:textId="77777777" w:rsidR="00CF378B" w:rsidRDefault="00CF378B" w:rsidP="00CF378B">
      <w:pPr>
        <w:pStyle w:val="Prrafodelista"/>
        <w:numPr>
          <w:ilvl w:val="0"/>
          <w:numId w:val="20"/>
        </w:numPr>
        <w:jc w:val="both"/>
        <w:rPr>
          <w:sz w:val="24"/>
          <w:szCs w:val="24"/>
        </w:rPr>
      </w:pPr>
      <w:r>
        <w:rPr>
          <w:b/>
          <w:bCs/>
          <w:sz w:val="24"/>
          <w:szCs w:val="24"/>
        </w:rPr>
        <w:t>r</w:t>
      </w:r>
      <w:r w:rsidR="00604449" w:rsidRPr="00CF378B">
        <w:rPr>
          <w:b/>
          <w:bCs/>
          <w:sz w:val="24"/>
          <w:szCs w:val="24"/>
        </w:rPr>
        <w:t>espuesta</w:t>
      </w:r>
      <w:r>
        <w:rPr>
          <w:b/>
          <w:bCs/>
          <w:sz w:val="24"/>
          <w:szCs w:val="24"/>
        </w:rPr>
        <w:t xml:space="preserve">: </w:t>
      </w:r>
      <w:r w:rsidR="00604449" w:rsidRPr="00CF378B">
        <w:rPr>
          <w:sz w:val="24"/>
          <w:szCs w:val="24"/>
        </w:rPr>
        <w:t>Este parámetro es el resultado de estado de la consulta.</w:t>
      </w:r>
    </w:p>
    <w:p w14:paraId="3F032B52" w14:textId="77777777" w:rsidR="00CF378B" w:rsidRPr="00CF378B" w:rsidRDefault="00CF378B" w:rsidP="00CF378B">
      <w:pPr>
        <w:spacing w:after="0" w:line="240" w:lineRule="auto"/>
        <w:jc w:val="both"/>
        <w:rPr>
          <w:sz w:val="24"/>
          <w:szCs w:val="24"/>
        </w:rPr>
      </w:pPr>
      <w:r>
        <w:rPr>
          <w:sz w:val="24"/>
          <w:szCs w:val="24"/>
        </w:rPr>
        <w:t>Los siguientes parámetros se proponen como de control en caso de tener muchos registros en la respuesta:</w:t>
      </w:r>
    </w:p>
    <w:p w14:paraId="77A1BAC2" w14:textId="77777777" w:rsidR="00CF378B" w:rsidRPr="00CF378B" w:rsidRDefault="00604449" w:rsidP="00CF378B">
      <w:pPr>
        <w:pStyle w:val="Prrafodelista"/>
        <w:numPr>
          <w:ilvl w:val="0"/>
          <w:numId w:val="20"/>
        </w:numPr>
        <w:spacing w:after="0" w:line="240" w:lineRule="auto"/>
        <w:jc w:val="both"/>
        <w:rPr>
          <w:sz w:val="24"/>
          <w:szCs w:val="24"/>
        </w:rPr>
      </w:pPr>
      <w:proofErr w:type="spellStart"/>
      <w:r w:rsidRPr="00CF378B">
        <w:rPr>
          <w:b/>
          <w:bCs/>
          <w:sz w:val="24"/>
          <w:szCs w:val="24"/>
        </w:rPr>
        <w:t>total_registros</w:t>
      </w:r>
      <w:proofErr w:type="spellEnd"/>
      <w:r w:rsidR="00CF378B">
        <w:rPr>
          <w:sz w:val="24"/>
          <w:szCs w:val="24"/>
        </w:rPr>
        <w:t xml:space="preserve">: </w:t>
      </w:r>
      <w:r w:rsidRPr="00CF378B">
        <w:rPr>
          <w:sz w:val="24"/>
          <w:szCs w:val="24"/>
        </w:rPr>
        <w:t>Este parámetro se refiere al número total de registros de la consulta.</w:t>
      </w:r>
    </w:p>
    <w:p w14:paraId="128699BE" w14:textId="77777777" w:rsidR="00CF378B" w:rsidRDefault="00604449" w:rsidP="00CF378B">
      <w:pPr>
        <w:pStyle w:val="Prrafodelista"/>
        <w:numPr>
          <w:ilvl w:val="0"/>
          <w:numId w:val="20"/>
        </w:numPr>
        <w:spacing w:after="0" w:line="240" w:lineRule="auto"/>
        <w:jc w:val="both"/>
        <w:rPr>
          <w:sz w:val="24"/>
          <w:szCs w:val="24"/>
        </w:rPr>
      </w:pPr>
      <w:proofErr w:type="spellStart"/>
      <w:r w:rsidRPr="00CF378B">
        <w:rPr>
          <w:b/>
          <w:bCs/>
          <w:sz w:val="24"/>
          <w:szCs w:val="24"/>
        </w:rPr>
        <w:t>total_paginas</w:t>
      </w:r>
      <w:proofErr w:type="spellEnd"/>
      <w:r w:rsidR="00CF378B">
        <w:rPr>
          <w:b/>
          <w:bCs/>
          <w:sz w:val="24"/>
          <w:szCs w:val="24"/>
        </w:rPr>
        <w:t>:</w:t>
      </w:r>
      <w:r w:rsidR="00CF378B">
        <w:rPr>
          <w:sz w:val="24"/>
          <w:szCs w:val="24"/>
        </w:rPr>
        <w:t xml:space="preserve"> </w:t>
      </w:r>
      <w:r w:rsidRPr="00CF378B">
        <w:rPr>
          <w:sz w:val="24"/>
          <w:szCs w:val="24"/>
        </w:rPr>
        <w:t>Este parámetro se refiere al número total de páginas de la consulta.</w:t>
      </w:r>
    </w:p>
    <w:p w14:paraId="50C4CBD7" w14:textId="77777777" w:rsidR="00604449" w:rsidRDefault="00CF378B" w:rsidP="00CF378B">
      <w:pPr>
        <w:pStyle w:val="Prrafodelista"/>
        <w:numPr>
          <w:ilvl w:val="0"/>
          <w:numId w:val="20"/>
        </w:numPr>
        <w:spacing w:after="0" w:line="240" w:lineRule="auto"/>
        <w:jc w:val="both"/>
        <w:rPr>
          <w:sz w:val="24"/>
          <w:szCs w:val="24"/>
        </w:rPr>
      </w:pPr>
      <w:proofErr w:type="spellStart"/>
      <w:r>
        <w:rPr>
          <w:b/>
          <w:bCs/>
          <w:sz w:val="24"/>
          <w:szCs w:val="24"/>
        </w:rPr>
        <w:t>p</w:t>
      </w:r>
      <w:r w:rsidR="00604449" w:rsidRPr="00CF378B">
        <w:rPr>
          <w:b/>
          <w:bCs/>
          <w:sz w:val="24"/>
          <w:szCs w:val="24"/>
        </w:rPr>
        <w:t>agina</w:t>
      </w:r>
      <w:proofErr w:type="spellEnd"/>
      <w:r w:rsidRPr="00CF378B">
        <w:rPr>
          <w:b/>
          <w:bCs/>
          <w:sz w:val="24"/>
          <w:szCs w:val="24"/>
        </w:rPr>
        <w:t>:</w:t>
      </w:r>
      <w:r>
        <w:rPr>
          <w:sz w:val="24"/>
          <w:szCs w:val="24"/>
        </w:rPr>
        <w:t xml:space="preserve"> </w:t>
      </w:r>
      <w:r w:rsidR="00604449" w:rsidRPr="00CF378B">
        <w:rPr>
          <w:sz w:val="24"/>
          <w:szCs w:val="24"/>
        </w:rPr>
        <w:t>Este parámetro se refiere a la página en la que se encuentran los registros de consulta.</w:t>
      </w:r>
    </w:p>
    <w:p w14:paraId="28CCCB54" w14:textId="77777777" w:rsidR="00CF378B" w:rsidRPr="00CF378B" w:rsidRDefault="00CF378B" w:rsidP="00CF378B">
      <w:pPr>
        <w:spacing w:after="0" w:line="240" w:lineRule="auto"/>
        <w:jc w:val="both"/>
        <w:rPr>
          <w:sz w:val="24"/>
          <w:szCs w:val="24"/>
        </w:rPr>
      </w:pPr>
    </w:p>
    <w:tbl>
      <w:tblPr>
        <w:tblStyle w:val="Tablaconcuadrcula"/>
        <w:tblW w:w="8926" w:type="dxa"/>
        <w:tblLook w:val="04A0" w:firstRow="1" w:lastRow="0" w:firstColumn="1" w:lastColumn="0" w:noHBand="0" w:noVBand="1"/>
      </w:tblPr>
      <w:tblGrid>
        <w:gridCol w:w="8926"/>
      </w:tblGrid>
      <w:tr w:rsidR="00604449" w:rsidRPr="00F55300" w14:paraId="59D91272" w14:textId="77777777" w:rsidTr="00CF378B">
        <w:trPr>
          <w:trHeight w:val="2140"/>
        </w:trPr>
        <w:tc>
          <w:tcPr>
            <w:tcW w:w="8926" w:type="dxa"/>
          </w:tcPr>
          <w:p w14:paraId="53A10F49" w14:textId="77777777" w:rsidR="00604449" w:rsidRPr="00B9172E" w:rsidRDefault="00604449" w:rsidP="00F55300">
            <w:pPr>
              <w:shd w:val="clear" w:color="auto" w:fill="FFFFFE"/>
              <w:spacing w:line="270" w:lineRule="atLeast"/>
              <w:rPr>
                <w:rFonts w:ascii="Consolas" w:eastAsia="Times New Roman" w:hAnsi="Consolas" w:cs="Courier New"/>
                <w:color w:val="000000"/>
                <w:sz w:val="20"/>
                <w:szCs w:val="20"/>
                <w:lang w:val="es-MX" w:eastAsia="es-MX"/>
              </w:rPr>
            </w:pPr>
            <w:r w:rsidRPr="00B9172E">
              <w:rPr>
                <w:rFonts w:ascii="Consolas" w:eastAsia="Times New Roman" w:hAnsi="Consolas" w:cs="Courier New"/>
                <w:color w:val="000000"/>
                <w:sz w:val="20"/>
                <w:szCs w:val="20"/>
                <w:lang w:val="es-MX" w:eastAsia="es-MX"/>
              </w:rPr>
              <w:t>{</w:t>
            </w:r>
          </w:p>
          <w:p w14:paraId="64D43F14" w14:textId="77777777" w:rsidR="00F55300" w:rsidRPr="00B9172E" w:rsidRDefault="00F55300" w:rsidP="00F55300">
            <w:pPr>
              <w:shd w:val="clear" w:color="auto" w:fill="FFFFFE"/>
              <w:spacing w:line="270" w:lineRule="atLeast"/>
              <w:rPr>
                <w:rFonts w:ascii="Consolas" w:eastAsia="Times New Roman" w:hAnsi="Consolas" w:cs="Courier New"/>
                <w:color w:val="000000"/>
                <w:sz w:val="20"/>
                <w:szCs w:val="20"/>
                <w:lang w:val="es-MX" w:eastAsia="es-MX"/>
              </w:rPr>
            </w:pPr>
            <w:r w:rsidRPr="00B9172E">
              <w:rPr>
                <w:rFonts w:ascii="Consolas" w:eastAsia="Times New Roman" w:hAnsi="Consolas" w:cs="Courier New"/>
                <w:color w:val="A31515"/>
                <w:sz w:val="20"/>
                <w:szCs w:val="20"/>
                <w:lang w:val="es-MX" w:eastAsia="es-MX"/>
              </w:rPr>
              <w:t>"lista"</w:t>
            </w:r>
            <w:r w:rsidRPr="00B9172E">
              <w:rPr>
                <w:rFonts w:ascii="Consolas" w:eastAsia="Times New Roman" w:hAnsi="Consolas" w:cs="Courier New"/>
                <w:color w:val="000000"/>
                <w:sz w:val="20"/>
                <w:szCs w:val="20"/>
                <w:lang w:val="es-MX" w:eastAsia="es-MX"/>
              </w:rPr>
              <w:t>: [</w:t>
            </w:r>
          </w:p>
          <w:p w14:paraId="3D84E11F" w14:textId="04A44FC4" w:rsidR="00F55300" w:rsidRDefault="00F55300" w:rsidP="00F55300">
            <w:pPr>
              <w:shd w:val="clear" w:color="auto" w:fill="FFFFFE"/>
              <w:spacing w:line="270" w:lineRule="atLeast"/>
              <w:rPr>
                <w:rFonts w:ascii="Consolas" w:eastAsia="Times New Roman" w:hAnsi="Consolas" w:cs="Courier New"/>
                <w:color w:val="000000"/>
                <w:sz w:val="20"/>
                <w:szCs w:val="20"/>
                <w:lang w:val="es-MX" w:eastAsia="es-MX"/>
              </w:rPr>
            </w:pPr>
            <w:r w:rsidRPr="00B9172E">
              <w:rPr>
                <w:rFonts w:ascii="Consolas" w:eastAsia="Times New Roman" w:hAnsi="Consolas" w:cs="Courier New"/>
                <w:color w:val="000000"/>
                <w:sz w:val="20"/>
                <w:szCs w:val="20"/>
                <w:lang w:val="es-MX" w:eastAsia="es-MX"/>
              </w:rPr>
              <w:t>        </w:t>
            </w:r>
            <w:r w:rsidR="00CF378B">
              <w:rPr>
                <w:rFonts w:ascii="Consolas" w:eastAsia="Times New Roman" w:hAnsi="Consolas" w:cs="Courier New"/>
                <w:color w:val="000000"/>
                <w:sz w:val="20"/>
                <w:szCs w:val="20"/>
                <w:lang w:val="es-MX" w:eastAsia="es-MX"/>
              </w:rPr>
              <w:t xml:space="preserve">  </w:t>
            </w:r>
            <w:r w:rsidRPr="00B9172E">
              <w:rPr>
                <w:rFonts w:ascii="Consolas" w:eastAsia="Times New Roman" w:hAnsi="Consolas" w:cs="Courier New"/>
                <w:color w:val="000000"/>
                <w:sz w:val="20"/>
                <w:szCs w:val="20"/>
                <w:lang w:val="es-MX" w:eastAsia="es-MX"/>
              </w:rPr>
              <w:t>{</w:t>
            </w:r>
          </w:p>
          <w:p w14:paraId="2E94CEBF" w14:textId="4B6F0473" w:rsidR="004947E6" w:rsidRPr="00B9172E" w:rsidRDefault="004947E6" w:rsidP="00F55300">
            <w:pPr>
              <w:shd w:val="clear" w:color="auto" w:fill="FFFFFE"/>
              <w:spacing w:line="270" w:lineRule="atLeast"/>
              <w:rPr>
                <w:rFonts w:ascii="Consolas" w:eastAsia="Times New Roman" w:hAnsi="Consolas" w:cs="Courier New"/>
                <w:color w:val="000000"/>
                <w:sz w:val="20"/>
                <w:szCs w:val="20"/>
                <w:lang w:val="es-MX" w:eastAsia="es-MX"/>
              </w:rPr>
            </w:pPr>
            <w:r>
              <w:rPr>
                <w:rFonts w:ascii="Consolas" w:eastAsia="Times New Roman" w:hAnsi="Consolas" w:cs="Courier New"/>
                <w:color w:val="A31515"/>
                <w:sz w:val="20"/>
                <w:szCs w:val="20"/>
                <w:lang w:val="es-MX" w:eastAsia="es-MX"/>
              </w:rPr>
              <w:t xml:space="preserve">            </w:t>
            </w:r>
            <w:r w:rsidRPr="00B9172E">
              <w:rPr>
                <w:rFonts w:ascii="Consolas" w:eastAsia="Times New Roman" w:hAnsi="Consolas" w:cs="Courier New"/>
                <w:color w:val="A31515"/>
                <w:sz w:val="20"/>
                <w:szCs w:val="20"/>
                <w:lang w:val="es-MX" w:eastAsia="es-MX"/>
              </w:rPr>
              <w:t>"</w:t>
            </w:r>
            <w:proofErr w:type="spellStart"/>
            <w:r>
              <w:rPr>
                <w:rFonts w:ascii="Consolas" w:eastAsia="Times New Roman" w:hAnsi="Consolas" w:cs="Courier New"/>
                <w:color w:val="A31515"/>
                <w:sz w:val="20"/>
                <w:szCs w:val="20"/>
                <w:lang w:val="es-MX" w:eastAsia="es-MX"/>
              </w:rPr>
              <w:t>num_reg_detencion</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sidRPr="00B9172E">
              <w:rPr>
                <w:rFonts w:ascii="Consolas" w:eastAsia="Times New Roman" w:hAnsi="Consolas" w:cs="Courier New"/>
                <w:color w:val="000000"/>
                <w:sz w:val="20"/>
                <w:szCs w:val="20"/>
                <w:lang w:val="es-MX" w:eastAsia="es-MX"/>
              </w:rPr>
              <w:t>,</w:t>
            </w:r>
          </w:p>
          <w:p w14:paraId="2DBD2998" w14:textId="77777777" w:rsidR="00F55300" w:rsidRPr="00B9172E" w:rsidRDefault="00F55300" w:rsidP="00F55300">
            <w:pPr>
              <w:shd w:val="clear" w:color="auto" w:fill="FFFFFE"/>
              <w:spacing w:line="270" w:lineRule="atLeast"/>
              <w:rPr>
                <w:rFonts w:ascii="Consolas" w:eastAsia="Times New Roman" w:hAnsi="Consolas" w:cs="Courier New"/>
                <w:color w:val="000000"/>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r w:rsidR="00CF378B">
              <w:rPr>
                <w:rFonts w:ascii="Consolas" w:eastAsia="Times New Roman" w:hAnsi="Consolas" w:cs="Courier New"/>
                <w:color w:val="A31515"/>
                <w:sz w:val="20"/>
                <w:szCs w:val="20"/>
                <w:lang w:val="es-MX" w:eastAsia="es-MX"/>
              </w:rPr>
              <w:t>nombres</w:t>
            </w:r>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00CF378B" w:rsidRPr="00B9172E">
              <w:rPr>
                <w:rFonts w:ascii="Consolas" w:eastAsia="Times New Roman" w:hAnsi="Consolas" w:cs="Courier New"/>
                <w:color w:val="0451A5"/>
                <w:sz w:val="20"/>
                <w:szCs w:val="20"/>
                <w:lang w:val="es-MX" w:eastAsia="es-MX"/>
              </w:rPr>
              <w:t>""</w:t>
            </w:r>
            <w:r w:rsidRPr="00B9172E">
              <w:rPr>
                <w:rFonts w:ascii="Consolas" w:eastAsia="Times New Roman" w:hAnsi="Consolas" w:cs="Courier New"/>
                <w:color w:val="000000"/>
                <w:sz w:val="20"/>
                <w:szCs w:val="20"/>
                <w:lang w:val="es-MX" w:eastAsia="es-MX"/>
              </w:rPr>
              <w:t>,</w:t>
            </w:r>
          </w:p>
          <w:p w14:paraId="4CF1830F" w14:textId="77777777" w:rsidR="00F55300" w:rsidRPr="00B9172E" w:rsidRDefault="00F55300" w:rsidP="00F55300">
            <w:pPr>
              <w:shd w:val="clear" w:color="auto" w:fill="FFFFFE"/>
              <w:spacing w:line="270" w:lineRule="atLeast"/>
              <w:rPr>
                <w:rFonts w:ascii="Consolas" w:eastAsia="Times New Roman" w:hAnsi="Consolas" w:cs="Courier New"/>
                <w:color w:val="000000"/>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proofErr w:type="spellStart"/>
            <w:r w:rsidR="00CF378B">
              <w:rPr>
                <w:rFonts w:ascii="Consolas" w:eastAsia="Times New Roman" w:hAnsi="Consolas" w:cs="Courier New"/>
                <w:color w:val="A31515"/>
                <w:sz w:val="20"/>
                <w:szCs w:val="20"/>
                <w:lang w:val="es-MX" w:eastAsia="es-MX"/>
              </w:rPr>
              <w:t>apellido_paterno</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sidRPr="00B9172E">
              <w:rPr>
                <w:rFonts w:ascii="Consolas" w:eastAsia="Times New Roman" w:hAnsi="Consolas" w:cs="Courier New"/>
                <w:color w:val="000000"/>
                <w:sz w:val="20"/>
                <w:szCs w:val="20"/>
                <w:lang w:val="es-MX" w:eastAsia="es-MX"/>
              </w:rPr>
              <w:t>,</w:t>
            </w:r>
          </w:p>
          <w:p w14:paraId="683DC44B" w14:textId="77777777" w:rsidR="00F55300" w:rsidRPr="00B9172E" w:rsidRDefault="00F55300" w:rsidP="00F55300">
            <w:pPr>
              <w:shd w:val="clear" w:color="auto" w:fill="FFFFFE"/>
              <w:spacing w:line="270" w:lineRule="atLeast"/>
              <w:rPr>
                <w:rFonts w:ascii="Consolas" w:eastAsia="Times New Roman" w:hAnsi="Consolas" w:cs="Courier New"/>
                <w:color w:val="000000"/>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proofErr w:type="spellStart"/>
            <w:r w:rsidR="00CF378B">
              <w:rPr>
                <w:rFonts w:ascii="Consolas" w:eastAsia="Times New Roman" w:hAnsi="Consolas" w:cs="Courier New"/>
                <w:color w:val="A31515"/>
                <w:sz w:val="20"/>
                <w:szCs w:val="20"/>
                <w:lang w:val="es-MX" w:eastAsia="es-MX"/>
              </w:rPr>
              <w:t>apellido_materno</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sidRPr="00B9172E">
              <w:rPr>
                <w:rFonts w:ascii="Consolas" w:eastAsia="Times New Roman" w:hAnsi="Consolas" w:cs="Courier New"/>
                <w:color w:val="000000"/>
                <w:sz w:val="20"/>
                <w:szCs w:val="20"/>
                <w:lang w:val="es-MX" w:eastAsia="es-MX"/>
              </w:rPr>
              <w:t>,</w:t>
            </w:r>
          </w:p>
          <w:p w14:paraId="24A05607" w14:textId="77777777" w:rsidR="00F55300" w:rsidRPr="00B9172E" w:rsidRDefault="00F55300" w:rsidP="00F55300">
            <w:pPr>
              <w:shd w:val="clear" w:color="auto" w:fill="FFFFFE"/>
              <w:spacing w:line="270" w:lineRule="atLeast"/>
              <w:rPr>
                <w:rFonts w:ascii="Consolas" w:eastAsia="Times New Roman" w:hAnsi="Consolas" w:cs="Courier New"/>
                <w:color w:val="000000"/>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r w:rsidR="00CF378B">
              <w:rPr>
                <w:rFonts w:ascii="Consolas" w:eastAsia="Times New Roman" w:hAnsi="Consolas" w:cs="Courier New"/>
                <w:color w:val="A31515"/>
                <w:sz w:val="20"/>
                <w:szCs w:val="20"/>
                <w:lang w:val="es-MX" w:eastAsia="es-MX"/>
              </w:rPr>
              <w:t>alias</w:t>
            </w:r>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sidRPr="00B9172E">
              <w:rPr>
                <w:rFonts w:ascii="Consolas" w:eastAsia="Times New Roman" w:hAnsi="Consolas" w:cs="Courier New"/>
                <w:color w:val="000000"/>
                <w:sz w:val="20"/>
                <w:szCs w:val="20"/>
                <w:lang w:val="es-MX" w:eastAsia="es-MX"/>
              </w:rPr>
              <w:t>,</w:t>
            </w:r>
          </w:p>
          <w:p w14:paraId="361109C9" w14:textId="77777777" w:rsidR="00A419A2" w:rsidRDefault="00F55300" w:rsidP="00F55300">
            <w:pPr>
              <w:shd w:val="clear" w:color="auto" w:fill="FFFFFE"/>
              <w:spacing w:line="270" w:lineRule="atLeast"/>
              <w:rPr>
                <w:rFonts w:ascii="Consolas" w:eastAsia="Times New Roman" w:hAnsi="Consolas" w:cs="Courier New"/>
                <w:color w:val="0451A5"/>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r w:rsidR="00A419A2">
              <w:rPr>
                <w:rFonts w:ascii="Consolas" w:eastAsia="Times New Roman" w:hAnsi="Consolas" w:cs="Courier New"/>
                <w:color w:val="A31515"/>
                <w:sz w:val="20"/>
                <w:szCs w:val="20"/>
                <w:lang w:val="es-MX" w:eastAsia="es-MX"/>
              </w:rPr>
              <w:t>nacionalidad</w:t>
            </w:r>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sidR="00A419A2">
              <w:rPr>
                <w:rFonts w:ascii="Consolas" w:eastAsia="Times New Roman" w:hAnsi="Consolas" w:cs="Courier New"/>
                <w:color w:val="0451A5"/>
                <w:sz w:val="20"/>
                <w:szCs w:val="20"/>
                <w:lang w:val="es-MX" w:eastAsia="es-MX"/>
              </w:rPr>
              <w:t>,</w:t>
            </w:r>
          </w:p>
          <w:p w14:paraId="46B1232F" w14:textId="77777777" w:rsidR="00A419A2" w:rsidRDefault="00A419A2" w:rsidP="00F55300">
            <w:pPr>
              <w:shd w:val="clear" w:color="auto" w:fill="FFFFFE"/>
              <w:spacing w:line="270" w:lineRule="atLeast"/>
              <w:rPr>
                <w:rFonts w:ascii="Consolas" w:eastAsia="Times New Roman" w:hAnsi="Consolas" w:cs="Courier New"/>
                <w:color w:val="0451A5"/>
                <w:sz w:val="20"/>
                <w:szCs w:val="20"/>
                <w:lang w:val="es-MX" w:eastAsia="es-MX"/>
              </w:rPr>
            </w:pPr>
            <w:r>
              <w:rPr>
                <w:rFonts w:ascii="Consolas" w:eastAsia="Times New Roman" w:hAnsi="Consolas" w:cs="Courier New"/>
                <w:color w:val="A31515"/>
                <w:sz w:val="20"/>
                <w:szCs w:val="20"/>
                <w:lang w:val="es-MX" w:eastAsia="es-MX"/>
              </w:rPr>
              <w:t xml:space="preserve">            </w:t>
            </w:r>
            <w:r w:rsidRPr="00B9172E">
              <w:rPr>
                <w:rFonts w:ascii="Consolas" w:eastAsia="Times New Roman" w:hAnsi="Consolas" w:cs="Courier New"/>
                <w:color w:val="A31515"/>
                <w:sz w:val="20"/>
                <w:szCs w:val="20"/>
                <w:lang w:val="es-MX" w:eastAsia="es-MX"/>
              </w:rPr>
              <w:t>"</w:t>
            </w:r>
            <w:proofErr w:type="spellStart"/>
            <w:r>
              <w:rPr>
                <w:rFonts w:ascii="Consolas" w:eastAsia="Times New Roman" w:hAnsi="Consolas" w:cs="Courier New"/>
                <w:color w:val="A31515"/>
                <w:sz w:val="20"/>
                <w:szCs w:val="20"/>
                <w:lang w:val="es-MX" w:eastAsia="es-MX"/>
              </w:rPr>
              <w:t>lengua_nativa</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Pr>
                <w:rFonts w:ascii="Consolas" w:eastAsia="Times New Roman" w:hAnsi="Consolas" w:cs="Courier New"/>
                <w:color w:val="0451A5"/>
                <w:sz w:val="20"/>
                <w:szCs w:val="20"/>
                <w:lang w:val="es-MX" w:eastAsia="es-MX"/>
              </w:rPr>
              <w:t>,</w:t>
            </w:r>
          </w:p>
          <w:p w14:paraId="149FA0A3" w14:textId="77777777" w:rsidR="00A419A2" w:rsidRDefault="00A419A2" w:rsidP="00A419A2">
            <w:pPr>
              <w:shd w:val="clear" w:color="auto" w:fill="FFFFFE"/>
              <w:spacing w:line="270" w:lineRule="atLeast"/>
              <w:rPr>
                <w:rFonts w:ascii="Consolas" w:eastAsia="Times New Roman" w:hAnsi="Consolas" w:cs="Courier New"/>
                <w:color w:val="0451A5"/>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proofErr w:type="spellStart"/>
            <w:r>
              <w:rPr>
                <w:rFonts w:ascii="Consolas" w:eastAsia="Times New Roman" w:hAnsi="Consolas" w:cs="Courier New"/>
                <w:color w:val="A31515"/>
                <w:sz w:val="20"/>
                <w:szCs w:val="20"/>
                <w:lang w:val="es-MX" w:eastAsia="es-MX"/>
              </w:rPr>
              <w:t>fecha_nacimiento</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Pr>
                <w:rFonts w:ascii="Consolas" w:eastAsia="Times New Roman" w:hAnsi="Consolas" w:cs="Courier New"/>
                <w:color w:val="0451A5"/>
                <w:sz w:val="20"/>
                <w:szCs w:val="20"/>
                <w:lang w:val="es-MX" w:eastAsia="es-MX"/>
              </w:rPr>
              <w:t>,</w:t>
            </w:r>
          </w:p>
          <w:p w14:paraId="4AE24988" w14:textId="77777777" w:rsidR="00A419A2" w:rsidRDefault="00A419A2" w:rsidP="00A419A2">
            <w:pPr>
              <w:shd w:val="clear" w:color="auto" w:fill="FFFFFE"/>
              <w:spacing w:line="270" w:lineRule="atLeast"/>
              <w:rPr>
                <w:rFonts w:ascii="Consolas" w:eastAsia="Times New Roman" w:hAnsi="Consolas" w:cs="Courier New"/>
                <w:color w:val="0451A5"/>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proofErr w:type="spellStart"/>
            <w:r>
              <w:rPr>
                <w:rFonts w:ascii="Consolas" w:eastAsia="Times New Roman" w:hAnsi="Consolas" w:cs="Courier New"/>
                <w:color w:val="A31515"/>
                <w:sz w:val="20"/>
                <w:szCs w:val="20"/>
                <w:lang w:val="es-MX" w:eastAsia="es-MX"/>
              </w:rPr>
              <w:t>entidad_federativa</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Pr>
                <w:rFonts w:ascii="Consolas" w:eastAsia="Times New Roman" w:hAnsi="Consolas" w:cs="Courier New"/>
                <w:color w:val="0451A5"/>
                <w:sz w:val="20"/>
                <w:szCs w:val="20"/>
                <w:lang w:val="es-MX" w:eastAsia="es-MX"/>
              </w:rPr>
              <w:t>,</w:t>
            </w:r>
          </w:p>
          <w:p w14:paraId="662BC8B6" w14:textId="77777777" w:rsidR="00A419A2" w:rsidRDefault="00A419A2" w:rsidP="00A419A2">
            <w:pPr>
              <w:shd w:val="clear" w:color="auto" w:fill="FFFFFE"/>
              <w:spacing w:line="270" w:lineRule="atLeast"/>
              <w:rPr>
                <w:rFonts w:ascii="Consolas" w:eastAsia="Times New Roman" w:hAnsi="Consolas" w:cs="Courier New"/>
                <w:color w:val="0451A5"/>
                <w:sz w:val="20"/>
                <w:szCs w:val="20"/>
                <w:lang w:val="es-MX" w:eastAsia="es-MX"/>
              </w:rPr>
            </w:pPr>
            <w:r>
              <w:rPr>
                <w:rFonts w:ascii="Consolas" w:eastAsia="Times New Roman" w:hAnsi="Consolas" w:cs="Courier New"/>
                <w:color w:val="A31515"/>
                <w:sz w:val="20"/>
                <w:szCs w:val="20"/>
                <w:lang w:val="es-MX" w:eastAsia="es-MX"/>
              </w:rPr>
              <w:t xml:space="preserve">            </w:t>
            </w:r>
            <w:r w:rsidRPr="00B9172E">
              <w:rPr>
                <w:rFonts w:ascii="Consolas" w:eastAsia="Times New Roman" w:hAnsi="Consolas" w:cs="Courier New"/>
                <w:color w:val="A31515"/>
                <w:sz w:val="20"/>
                <w:szCs w:val="20"/>
                <w:lang w:val="es-MX" w:eastAsia="es-MX"/>
              </w:rPr>
              <w:t>"</w:t>
            </w:r>
            <w:r>
              <w:rPr>
                <w:rFonts w:ascii="Consolas" w:eastAsia="Times New Roman" w:hAnsi="Consolas" w:cs="Courier New"/>
                <w:color w:val="A31515"/>
                <w:sz w:val="20"/>
                <w:szCs w:val="20"/>
                <w:lang w:val="es-MX" w:eastAsia="es-MX"/>
              </w:rPr>
              <w:t>sexo</w:t>
            </w:r>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Pr>
                <w:rFonts w:ascii="Consolas" w:eastAsia="Times New Roman" w:hAnsi="Consolas" w:cs="Courier New"/>
                <w:color w:val="0451A5"/>
                <w:sz w:val="20"/>
                <w:szCs w:val="20"/>
                <w:lang w:val="es-MX" w:eastAsia="es-MX"/>
              </w:rPr>
              <w:t>,</w:t>
            </w:r>
          </w:p>
          <w:p w14:paraId="38BFD3F2" w14:textId="77777777" w:rsidR="00A419A2" w:rsidRDefault="00A419A2" w:rsidP="00F55300">
            <w:pPr>
              <w:shd w:val="clear" w:color="auto" w:fill="FFFFFE"/>
              <w:spacing w:line="270" w:lineRule="atLeast"/>
              <w:rPr>
                <w:rFonts w:ascii="Consolas" w:eastAsia="Times New Roman" w:hAnsi="Consolas" w:cs="Courier New"/>
                <w:color w:val="0451A5"/>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proofErr w:type="spellStart"/>
            <w:r>
              <w:rPr>
                <w:rFonts w:ascii="Consolas" w:eastAsia="Times New Roman" w:hAnsi="Consolas" w:cs="Courier New"/>
                <w:color w:val="A31515"/>
                <w:sz w:val="20"/>
                <w:szCs w:val="20"/>
                <w:lang w:val="es-MX" w:eastAsia="es-MX"/>
              </w:rPr>
              <w:t>curp</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Pr>
                <w:rFonts w:ascii="Consolas" w:eastAsia="Times New Roman" w:hAnsi="Consolas" w:cs="Courier New"/>
                <w:color w:val="0451A5"/>
                <w:sz w:val="20"/>
                <w:szCs w:val="20"/>
                <w:lang w:val="es-MX" w:eastAsia="es-MX"/>
              </w:rPr>
              <w:t>,</w:t>
            </w:r>
          </w:p>
          <w:p w14:paraId="3232BEFC" w14:textId="77777777" w:rsidR="00A419A2" w:rsidRDefault="00A419A2" w:rsidP="00F55300">
            <w:pPr>
              <w:shd w:val="clear" w:color="auto" w:fill="FFFFFE"/>
              <w:spacing w:line="270" w:lineRule="atLeast"/>
              <w:rPr>
                <w:rFonts w:ascii="Consolas" w:eastAsia="Times New Roman" w:hAnsi="Consolas" w:cs="Courier New"/>
                <w:color w:val="0451A5"/>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proofErr w:type="spellStart"/>
            <w:r>
              <w:rPr>
                <w:rFonts w:ascii="Consolas" w:eastAsia="Times New Roman" w:hAnsi="Consolas" w:cs="Courier New"/>
                <w:color w:val="A31515"/>
                <w:sz w:val="20"/>
                <w:szCs w:val="20"/>
                <w:lang w:val="es-MX" w:eastAsia="es-MX"/>
              </w:rPr>
              <w:t>situacion_migratoria</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Pr>
                <w:rFonts w:ascii="Consolas" w:eastAsia="Times New Roman" w:hAnsi="Consolas" w:cs="Courier New"/>
                <w:color w:val="0451A5"/>
                <w:sz w:val="20"/>
                <w:szCs w:val="20"/>
                <w:lang w:val="es-MX" w:eastAsia="es-MX"/>
              </w:rPr>
              <w:t>,</w:t>
            </w:r>
          </w:p>
          <w:p w14:paraId="5FD59BBE" w14:textId="77777777" w:rsidR="00A419A2" w:rsidRDefault="00A419A2" w:rsidP="00A419A2">
            <w:pPr>
              <w:shd w:val="clear" w:color="auto" w:fill="FFFFFE"/>
              <w:spacing w:line="270" w:lineRule="atLeast"/>
              <w:rPr>
                <w:rFonts w:ascii="Consolas" w:eastAsia="Times New Roman" w:hAnsi="Consolas" w:cs="Courier New"/>
                <w:color w:val="0451A5"/>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proofErr w:type="spellStart"/>
            <w:r>
              <w:rPr>
                <w:rFonts w:ascii="Consolas" w:eastAsia="Times New Roman" w:hAnsi="Consolas" w:cs="Courier New"/>
                <w:color w:val="A31515"/>
                <w:sz w:val="20"/>
                <w:szCs w:val="20"/>
                <w:lang w:val="es-MX" w:eastAsia="es-MX"/>
              </w:rPr>
              <w:t>estado_civil</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Pr>
                <w:rFonts w:ascii="Consolas" w:eastAsia="Times New Roman" w:hAnsi="Consolas" w:cs="Courier New"/>
                <w:color w:val="0451A5"/>
                <w:sz w:val="20"/>
                <w:szCs w:val="20"/>
                <w:lang w:val="es-MX" w:eastAsia="es-MX"/>
              </w:rPr>
              <w:t>,</w:t>
            </w:r>
          </w:p>
          <w:p w14:paraId="20C4ABD5" w14:textId="77777777" w:rsidR="00A419A2" w:rsidRDefault="00A419A2" w:rsidP="00F55300">
            <w:pPr>
              <w:shd w:val="clear" w:color="auto" w:fill="FFFFFE"/>
              <w:spacing w:line="270" w:lineRule="atLeast"/>
              <w:rPr>
                <w:rFonts w:ascii="Consolas" w:eastAsia="Times New Roman" w:hAnsi="Consolas" w:cs="Courier New"/>
                <w:color w:val="0451A5"/>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r>
              <w:rPr>
                <w:rFonts w:ascii="Consolas" w:eastAsia="Times New Roman" w:hAnsi="Consolas" w:cs="Courier New"/>
                <w:color w:val="A31515"/>
                <w:sz w:val="20"/>
                <w:szCs w:val="20"/>
                <w:lang w:val="es-MX" w:eastAsia="es-MX"/>
              </w:rPr>
              <w:t>escolaridad</w:t>
            </w:r>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Pr>
                <w:rFonts w:ascii="Consolas" w:eastAsia="Times New Roman" w:hAnsi="Consolas" w:cs="Courier New"/>
                <w:color w:val="0451A5"/>
                <w:sz w:val="20"/>
                <w:szCs w:val="20"/>
                <w:lang w:val="es-MX" w:eastAsia="es-MX"/>
              </w:rPr>
              <w:t>,</w:t>
            </w:r>
          </w:p>
          <w:p w14:paraId="3400BBC2" w14:textId="77777777" w:rsidR="00A419A2" w:rsidRDefault="00A419A2" w:rsidP="00F55300">
            <w:pPr>
              <w:shd w:val="clear" w:color="auto" w:fill="FFFFFE"/>
              <w:spacing w:line="270" w:lineRule="atLeast"/>
              <w:rPr>
                <w:rFonts w:ascii="Consolas" w:eastAsia="Times New Roman" w:hAnsi="Consolas" w:cs="Courier New"/>
                <w:color w:val="0451A5"/>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proofErr w:type="spellStart"/>
            <w:r>
              <w:rPr>
                <w:rFonts w:ascii="Consolas" w:eastAsia="Times New Roman" w:hAnsi="Consolas" w:cs="Courier New"/>
                <w:color w:val="A31515"/>
                <w:sz w:val="20"/>
                <w:szCs w:val="20"/>
                <w:lang w:val="es-MX" w:eastAsia="es-MX"/>
              </w:rPr>
              <w:t>ocupacion</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Pr>
                <w:rFonts w:ascii="Consolas" w:eastAsia="Times New Roman" w:hAnsi="Consolas" w:cs="Courier New"/>
                <w:color w:val="0451A5"/>
                <w:sz w:val="20"/>
                <w:szCs w:val="20"/>
                <w:lang w:val="es-MX" w:eastAsia="es-MX"/>
              </w:rPr>
              <w:t>,</w:t>
            </w:r>
          </w:p>
          <w:p w14:paraId="1B2FCFDB" w14:textId="77777777" w:rsidR="00A419A2" w:rsidRPr="00A419A2" w:rsidRDefault="00A419A2" w:rsidP="00F55300">
            <w:pPr>
              <w:shd w:val="clear" w:color="auto" w:fill="FFFFFE"/>
              <w:spacing w:line="270" w:lineRule="atLeast"/>
              <w:rPr>
                <w:rFonts w:ascii="Consolas" w:eastAsia="Times New Roman" w:hAnsi="Consolas" w:cs="Courier New"/>
                <w:color w:val="0451A5"/>
                <w:sz w:val="20"/>
                <w:szCs w:val="20"/>
                <w:lang w:val="es-MX" w:eastAsia="es-MX"/>
              </w:rPr>
            </w:pP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A31515"/>
                <w:sz w:val="20"/>
                <w:szCs w:val="20"/>
                <w:lang w:val="es-MX" w:eastAsia="es-MX"/>
              </w:rPr>
              <w:t>"</w:t>
            </w:r>
            <w:proofErr w:type="spellStart"/>
            <w:r>
              <w:rPr>
                <w:rFonts w:ascii="Consolas" w:eastAsia="Times New Roman" w:hAnsi="Consolas" w:cs="Courier New"/>
                <w:color w:val="A31515"/>
                <w:sz w:val="20"/>
                <w:szCs w:val="20"/>
                <w:lang w:val="es-MX" w:eastAsia="es-MX"/>
              </w:rPr>
              <w:t>grupo_etnico</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Pr>
                <w:rFonts w:ascii="Consolas" w:eastAsia="Times New Roman" w:hAnsi="Consolas" w:cs="Courier New"/>
                <w:color w:val="0451A5"/>
                <w:sz w:val="20"/>
                <w:szCs w:val="20"/>
                <w:lang w:val="es-MX" w:eastAsia="es-MX"/>
              </w:rPr>
              <w:t>,</w:t>
            </w:r>
          </w:p>
          <w:p w14:paraId="1445B7E3" w14:textId="77777777" w:rsidR="00A419A2" w:rsidRDefault="00A419A2" w:rsidP="00F55300">
            <w:pPr>
              <w:shd w:val="clear" w:color="auto" w:fill="FFFFFE"/>
              <w:spacing w:line="270" w:lineRule="atLeast"/>
              <w:rPr>
                <w:rFonts w:ascii="Consolas" w:eastAsia="Times New Roman" w:hAnsi="Consolas" w:cs="Courier New"/>
                <w:color w:val="0451A5"/>
                <w:sz w:val="20"/>
                <w:szCs w:val="20"/>
                <w:lang w:val="es-MX" w:eastAsia="es-MX"/>
              </w:rPr>
            </w:pPr>
            <w:r>
              <w:rPr>
                <w:rFonts w:ascii="Consolas" w:eastAsia="Times New Roman" w:hAnsi="Consolas" w:cs="Courier New"/>
                <w:color w:val="A31515"/>
                <w:sz w:val="20"/>
                <w:szCs w:val="20"/>
                <w:lang w:val="es-MX" w:eastAsia="es-MX"/>
              </w:rPr>
              <w:t xml:space="preserve">            </w:t>
            </w:r>
            <w:r w:rsidRPr="00B9172E">
              <w:rPr>
                <w:rFonts w:ascii="Consolas" w:eastAsia="Times New Roman" w:hAnsi="Consolas" w:cs="Courier New"/>
                <w:color w:val="A31515"/>
                <w:sz w:val="20"/>
                <w:szCs w:val="20"/>
                <w:lang w:val="es-MX" w:eastAsia="es-MX"/>
              </w:rPr>
              <w:t>"</w:t>
            </w:r>
            <w:proofErr w:type="spellStart"/>
            <w:r>
              <w:rPr>
                <w:rFonts w:ascii="Consolas" w:eastAsia="Times New Roman" w:hAnsi="Consolas" w:cs="Courier New"/>
                <w:color w:val="A31515"/>
                <w:sz w:val="20"/>
                <w:szCs w:val="20"/>
                <w:lang w:val="es-MX" w:eastAsia="es-MX"/>
              </w:rPr>
              <w:t>descripci</w:t>
            </w:r>
            <w:r w:rsidR="002D4F8E">
              <w:rPr>
                <w:rFonts w:ascii="Consolas" w:eastAsia="Times New Roman" w:hAnsi="Consolas" w:cs="Courier New"/>
                <w:color w:val="A31515"/>
                <w:sz w:val="20"/>
                <w:szCs w:val="20"/>
                <w:lang w:val="es-MX" w:eastAsia="es-MX"/>
              </w:rPr>
              <w:t>o</w:t>
            </w:r>
            <w:r>
              <w:rPr>
                <w:rFonts w:ascii="Consolas" w:eastAsia="Times New Roman" w:hAnsi="Consolas" w:cs="Courier New"/>
                <w:color w:val="A31515"/>
                <w:sz w:val="20"/>
                <w:szCs w:val="20"/>
                <w:lang w:val="es-MX" w:eastAsia="es-MX"/>
              </w:rPr>
              <w:t>n_persona</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w:t>
            </w:r>
            <w:r>
              <w:rPr>
                <w:rFonts w:ascii="Consolas" w:eastAsia="Times New Roman" w:hAnsi="Consolas" w:cs="Courier New"/>
                <w:color w:val="0451A5"/>
                <w:sz w:val="20"/>
                <w:szCs w:val="20"/>
                <w:lang w:val="es-MX" w:eastAsia="es-MX"/>
              </w:rPr>
              <w:t>,</w:t>
            </w:r>
          </w:p>
          <w:p w14:paraId="596A03FD" w14:textId="77777777" w:rsidR="00A419A2" w:rsidRDefault="00A419A2" w:rsidP="00A419A2">
            <w:pPr>
              <w:shd w:val="clear" w:color="auto" w:fill="FFFFFE"/>
              <w:spacing w:line="270" w:lineRule="atLeast"/>
              <w:rPr>
                <w:rFonts w:ascii="Consolas" w:eastAsia="Times New Roman" w:hAnsi="Consolas" w:cs="Courier New"/>
                <w:color w:val="000000"/>
                <w:sz w:val="20"/>
                <w:szCs w:val="20"/>
                <w:lang w:val="es-MX" w:eastAsia="es-MX"/>
              </w:rPr>
            </w:pPr>
            <w:r>
              <w:rPr>
                <w:rFonts w:ascii="Consolas" w:eastAsia="Times New Roman" w:hAnsi="Consolas" w:cs="Courier New"/>
                <w:color w:val="000000"/>
                <w:sz w:val="20"/>
                <w:szCs w:val="20"/>
                <w:lang w:val="es-MX" w:eastAsia="es-MX"/>
              </w:rPr>
              <w:t xml:space="preserve">             ………………</w:t>
            </w:r>
          </w:p>
          <w:p w14:paraId="5327D9C6" w14:textId="77777777" w:rsidR="00A419A2" w:rsidRDefault="00A419A2" w:rsidP="00A419A2">
            <w:pPr>
              <w:shd w:val="clear" w:color="auto" w:fill="FFFFFE"/>
              <w:spacing w:line="270" w:lineRule="atLeast"/>
              <w:rPr>
                <w:rFonts w:ascii="Consolas" w:eastAsia="Times New Roman" w:hAnsi="Consolas" w:cs="Courier New"/>
                <w:color w:val="000000"/>
                <w:sz w:val="20"/>
                <w:szCs w:val="20"/>
                <w:lang w:val="es-MX" w:eastAsia="es-MX"/>
              </w:rPr>
            </w:pPr>
            <w:r>
              <w:rPr>
                <w:rFonts w:ascii="Consolas" w:eastAsia="Times New Roman" w:hAnsi="Consolas" w:cs="Courier New"/>
                <w:color w:val="000000"/>
                <w:sz w:val="20"/>
                <w:szCs w:val="20"/>
                <w:lang w:val="es-MX" w:eastAsia="es-MX"/>
              </w:rPr>
              <w:t xml:space="preserve">             ………………</w:t>
            </w:r>
          </w:p>
          <w:p w14:paraId="3ADA6B1B" w14:textId="77777777" w:rsidR="00A419A2" w:rsidRPr="00B9172E" w:rsidRDefault="00A419A2" w:rsidP="00A419A2">
            <w:pPr>
              <w:shd w:val="clear" w:color="auto" w:fill="FFFFFE"/>
              <w:spacing w:line="270" w:lineRule="atLeast"/>
              <w:rPr>
                <w:rFonts w:ascii="Consolas" w:eastAsia="Times New Roman" w:hAnsi="Consolas" w:cs="Courier New"/>
                <w:color w:val="000000"/>
                <w:sz w:val="20"/>
                <w:szCs w:val="20"/>
                <w:lang w:val="es-MX" w:eastAsia="es-MX"/>
              </w:rPr>
            </w:pPr>
            <w:r>
              <w:rPr>
                <w:rFonts w:ascii="Consolas" w:eastAsia="Times New Roman" w:hAnsi="Consolas" w:cs="Courier New"/>
                <w:color w:val="000000"/>
                <w:sz w:val="20"/>
                <w:szCs w:val="20"/>
                <w:lang w:val="es-MX" w:eastAsia="es-MX"/>
              </w:rPr>
              <w:t xml:space="preserve">             ………………                </w:t>
            </w:r>
          </w:p>
          <w:p w14:paraId="684BAD0B" w14:textId="77777777" w:rsidR="00F55300" w:rsidRDefault="00F55300" w:rsidP="00F55300">
            <w:pPr>
              <w:shd w:val="clear" w:color="auto" w:fill="FFFFFE"/>
              <w:spacing w:line="270" w:lineRule="atLeast"/>
              <w:rPr>
                <w:rFonts w:ascii="Consolas" w:eastAsia="Times New Roman" w:hAnsi="Consolas" w:cs="Courier New"/>
                <w:color w:val="000000"/>
                <w:sz w:val="20"/>
                <w:szCs w:val="20"/>
                <w:lang w:val="es-MX" w:eastAsia="es-MX"/>
              </w:rPr>
            </w:pPr>
            <w:r w:rsidRPr="00B9172E">
              <w:rPr>
                <w:rFonts w:ascii="Consolas" w:eastAsia="Times New Roman" w:hAnsi="Consolas" w:cs="Courier New"/>
                <w:color w:val="000000"/>
                <w:sz w:val="20"/>
                <w:szCs w:val="20"/>
                <w:lang w:val="es-MX" w:eastAsia="es-MX"/>
              </w:rPr>
              <w:t>        </w:t>
            </w:r>
            <w:r w:rsidR="00CF378B">
              <w:rPr>
                <w:rFonts w:ascii="Consolas" w:eastAsia="Times New Roman" w:hAnsi="Consolas" w:cs="Courier New"/>
                <w:color w:val="000000"/>
                <w:sz w:val="20"/>
                <w:szCs w:val="20"/>
                <w:lang w:val="es-MX" w:eastAsia="es-MX"/>
              </w:rPr>
              <w:t xml:space="preserve"> </w:t>
            </w:r>
            <w:r w:rsidRPr="00B9172E">
              <w:rPr>
                <w:rFonts w:ascii="Consolas" w:eastAsia="Times New Roman" w:hAnsi="Consolas" w:cs="Courier New"/>
                <w:color w:val="000000"/>
                <w:sz w:val="20"/>
                <w:szCs w:val="20"/>
                <w:lang w:val="es-MX" w:eastAsia="es-MX"/>
              </w:rPr>
              <w:t>}</w:t>
            </w:r>
          </w:p>
          <w:p w14:paraId="3A3A6EB7" w14:textId="77777777" w:rsidR="00CF378B" w:rsidRPr="00B9172E" w:rsidRDefault="00CF378B" w:rsidP="00F55300">
            <w:pPr>
              <w:shd w:val="clear" w:color="auto" w:fill="FFFFFE"/>
              <w:spacing w:line="270" w:lineRule="atLeast"/>
              <w:rPr>
                <w:rFonts w:ascii="Consolas" w:eastAsia="Times New Roman" w:hAnsi="Consolas" w:cs="Courier New"/>
                <w:color w:val="000000"/>
                <w:sz w:val="20"/>
                <w:szCs w:val="20"/>
                <w:lang w:val="es-MX" w:eastAsia="es-MX"/>
              </w:rPr>
            </w:pPr>
            <w:r>
              <w:rPr>
                <w:rFonts w:ascii="Consolas" w:eastAsia="Times New Roman" w:hAnsi="Consolas" w:cs="Courier New"/>
                <w:color w:val="000000"/>
                <w:sz w:val="20"/>
                <w:szCs w:val="20"/>
                <w:lang w:val="es-MX" w:eastAsia="es-MX"/>
              </w:rPr>
              <w:t xml:space="preserve">    ]</w:t>
            </w:r>
          </w:p>
          <w:p w14:paraId="6EB635A6" w14:textId="77777777" w:rsidR="00F55300" w:rsidRPr="00B9172E" w:rsidRDefault="00F55300" w:rsidP="00F55300">
            <w:pPr>
              <w:shd w:val="clear" w:color="auto" w:fill="FFFFFE"/>
              <w:spacing w:line="270" w:lineRule="atLeast"/>
              <w:rPr>
                <w:rFonts w:ascii="Consolas" w:eastAsia="Times New Roman" w:hAnsi="Consolas" w:cs="Courier New"/>
                <w:color w:val="000000"/>
                <w:sz w:val="20"/>
                <w:szCs w:val="20"/>
                <w:lang w:val="es-MX" w:eastAsia="es-MX"/>
              </w:rPr>
            </w:pPr>
            <w:r w:rsidRPr="00B9172E">
              <w:rPr>
                <w:rFonts w:ascii="Consolas" w:eastAsia="Times New Roman" w:hAnsi="Consolas" w:cs="Courier New"/>
                <w:color w:val="A31515"/>
                <w:sz w:val="20"/>
                <w:szCs w:val="20"/>
                <w:lang w:val="es-MX" w:eastAsia="es-MX"/>
              </w:rPr>
              <w:t>"respuesta"</w:t>
            </w:r>
            <w:r w:rsidRPr="00B9172E">
              <w:rPr>
                <w:rFonts w:ascii="Consolas" w:eastAsia="Times New Roman" w:hAnsi="Consolas" w:cs="Courier New"/>
                <w:color w:val="000000"/>
                <w:sz w:val="20"/>
                <w:szCs w:val="20"/>
                <w:lang w:val="es-MX" w:eastAsia="es-MX"/>
              </w:rPr>
              <w:t>: </w:t>
            </w:r>
            <w:r w:rsidRPr="00B9172E">
              <w:rPr>
                <w:rFonts w:ascii="Consolas" w:eastAsia="Times New Roman" w:hAnsi="Consolas" w:cs="Courier New"/>
                <w:color w:val="0451A5"/>
                <w:sz w:val="20"/>
                <w:szCs w:val="20"/>
                <w:lang w:val="es-MX" w:eastAsia="es-MX"/>
              </w:rPr>
              <w:t>"EXITOSA"</w:t>
            </w:r>
            <w:r w:rsidRPr="00B9172E">
              <w:rPr>
                <w:rFonts w:ascii="Consolas" w:eastAsia="Times New Roman" w:hAnsi="Consolas" w:cs="Courier New"/>
                <w:color w:val="000000"/>
                <w:sz w:val="20"/>
                <w:szCs w:val="20"/>
                <w:lang w:val="es-MX" w:eastAsia="es-MX"/>
              </w:rPr>
              <w:t>,</w:t>
            </w:r>
          </w:p>
          <w:p w14:paraId="5F3512F8" w14:textId="743D08B5" w:rsidR="00F55300" w:rsidRPr="00B9172E" w:rsidRDefault="00F55300" w:rsidP="00F55300">
            <w:pPr>
              <w:shd w:val="clear" w:color="auto" w:fill="FFFFFE"/>
              <w:spacing w:line="270" w:lineRule="atLeast"/>
              <w:rPr>
                <w:rFonts w:ascii="Consolas" w:eastAsia="Times New Roman" w:hAnsi="Consolas" w:cs="Courier New"/>
                <w:color w:val="000000"/>
                <w:sz w:val="20"/>
                <w:szCs w:val="20"/>
                <w:lang w:val="es-MX" w:eastAsia="es-MX"/>
              </w:rPr>
            </w:pPr>
            <w:r w:rsidRPr="00B9172E">
              <w:rPr>
                <w:rFonts w:ascii="Consolas" w:eastAsia="Times New Roman" w:hAnsi="Consolas" w:cs="Courier New"/>
                <w:color w:val="A31515"/>
                <w:sz w:val="20"/>
                <w:szCs w:val="20"/>
                <w:lang w:val="es-MX" w:eastAsia="es-MX"/>
              </w:rPr>
              <w:t>"</w:t>
            </w:r>
            <w:proofErr w:type="spellStart"/>
            <w:r w:rsidRPr="00B9172E">
              <w:rPr>
                <w:rFonts w:ascii="Consolas" w:eastAsia="Times New Roman" w:hAnsi="Consolas" w:cs="Courier New"/>
                <w:color w:val="A31515"/>
                <w:sz w:val="20"/>
                <w:szCs w:val="20"/>
                <w:lang w:val="es-MX" w:eastAsia="es-MX"/>
              </w:rPr>
              <w:t>total_registros</w:t>
            </w:r>
            <w:proofErr w:type="spellEnd"/>
            <w:r w:rsidRPr="00B9172E">
              <w:rPr>
                <w:rFonts w:ascii="Consolas" w:eastAsia="Times New Roman" w:hAnsi="Consolas" w:cs="Courier New"/>
                <w:color w:val="A31515"/>
                <w:sz w:val="20"/>
                <w:szCs w:val="20"/>
                <w:lang w:val="es-MX" w:eastAsia="es-MX"/>
              </w:rPr>
              <w:t>"</w:t>
            </w:r>
            <w:r w:rsidRPr="00B9172E">
              <w:rPr>
                <w:rFonts w:ascii="Consolas" w:eastAsia="Times New Roman" w:hAnsi="Consolas" w:cs="Courier New"/>
                <w:color w:val="000000"/>
                <w:sz w:val="20"/>
                <w:szCs w:val="20"/>
                <w:lang w:val="es-MX" w:eastAsia="es-MX"/>
              </w:rPr>
              <w:t>: </w:t>
            </w:r>
            <w:r w:rsidR="004947E6">
              <w:rPr>
                <w:rFonts w:ascii="Consolas" w:eastAsia="Times New Roman" w:hAnsi="Consolas" w:cs="Courier New"/>
                <w:color w:val="000000"/>
                <w:sz w:val="20"/>
                <w:szCs w:val="20"/>
                <w:lang w:val="es-MX" w:eastAsia="es-MX"/>
              </w:rPr>
              <w:t>25</w:t>
            </w:r>
            <w:r w:rsidRPr="00B9172E">
              <w:rPr>
                <w:rFonts w:ascii="Consolas" w:eastAsia="Times New Roman" w:hAnsi="Consolas" w:cs="Courier New"/>
                <w:color w:val="000000"/>
                <w:sz w:val="20"/>
                <w:szCs w:val="20"/>
                <w:lang w:val="es-MX" w:eastAsia="es-MX"/>
              </w:rPr>
              <w:t>,</w:t>
            </w:r>
          </w:p>
          <w:p w14:paraId="1225A311" w14:textId="6570A1BB" w:rsidR="00F55300" w:rsidRPr="00CF378B" w:rsidRDefault="00F55300" w:rsidP="00F55300">
            <w:pPr>
              <w:shd w:val="clear" w:color="auto" w:fill="FFFFFE"/>
              <w:spacing w:line="270" w:lineRule="atLeast"/>
              <w:rPr>
                <w:rFonts w:ascii="Consolas" w:eastAsia="Times New Roman" w:hAnsi="Consolas" w:cs="Courier New"/>
                <w:color w:val="000000"/>
                <w:sz w:val="20"/>
                <w:szCs w:val="20"/>
                <w:lang w:val="es-MX" w:eastAsia="es-MX"/>
              </w:rPr>
            </w:pPr>
            <w:r w:rsidRPr="00CF378B">
              <w:rPr>
                <w:rFonts w:ascii="Consolas" w:eastAsia="Times New Roman" w:hAnsi="Consolas" w:cs="Courier New"/>
                <w:color w:val="A31515"/>
                <w:sz w:val="20"/>
                <w:szCs w:val="20"/>
                <w:lang w:val="es-MX" w:eastAsia="es-MX"/>
              </w:rPr>
              <w:t>"</w:t>
            </w:r>
            <w:proofErr w:type="spellStart"/>
            <w:r w:rsidRPr="00CF378B">
              <w:rPr>
                <w:rFonts w:ascii="Consolas" w:eastAsia="Times New Roman" w:hAnsi="Consolas" w:cs="Courier New"/>
                <w:color w:val="A31515"/>
                <w:sz w:val="20"/>
                <w:szCs w:val="20"/>
                <w:lang w:val="es-MX" w:eastAsia="es-MX"/>
              </w:rPr>
              <w:t>total_paginas</w:t>
            </w:r>
            <w:proofErr w:type="spellEnd"/>
            <w:r w:rsidRPr="00CF378B">
              <w:rPr>
                <w:rFonts w:ascii="Consolas" w:eastAsia="Times New Roman" w:hAnsi="Consolas" w:cs="Courier New"/>
                <w:color w:val="A31515"/>
                <w:sz w:val="20"/>
                <w:szCs w:val="20"/>
                <w:lang w:val="es-MX" w:eastAsia="es-MX"/>
              </w:rPr>
              <w:t>"</w:t>
            </w:r>
            <w:r w:rsidRPr="00CF378B">
              <w:rPr>
                <w:rFonts w:ascii="Consolas" w:eastAsia="Times New Roman" w:hAnsi="Consolas" w:cs="Courier New"/>
                <w:color w:val="000000"/>
                <w:sz w:val="20"/>
                <w:szCs w:val="20"/>
                <w:lang w:val="es-MX" w:eastAsia="es-MX"/>
              </w:rPr>
              <w:t>: </w:t>
            </w:r>
            <w:r w:rsidR="004947E6">
              <w:rPr>
                <w:rFonts w:ascii="Consolas" w:eastAsia="Times New Roman" w:hAnsi="Consolas" w:cs="Courier New"/>
                <w:color w:val="000000"/>
                <w:sz w:val="20"/>
                <w:szCs w:val="20"/>
                <w:lang w:val="es-MX" w:eastAsia="es-MX"/>
              </w:rPr>
              <w:t>3</w:t>
            </w:r>
            <w:r w:rsidRPr="00CF378B">
              <w:rPr>
                <w:rFonts w:ascii="Consolas" w:eastAsia="Times New Roman" w:hAnsi="Consolas" w:cs="Courier New"/>
                <w:color w:val="000000"/>
                <w:sz w:val="20"/>
                <w:szCs w:val="20"/>
                <w:lang w:val="es-MX" w:eastAsia="es-MX"/>
              </w:rPr>
              <w:t>,</w:t>
            </w:r>
          </w:p>
          <w:p w14:paraId="48ED7707" w14:textId="77777777" w:rsidR="00604449" w:rsidRPr="00CF378B" w:rsidRDefault="00F55300" w:rsidP="00F55300">
            <w:pPr>
              <w:shd w:val="clear" w:color="auto" w:fill="FFFFFE"/>
              <w:spacing w:line="270" w:lineRule="atLeast"/>
              <w:rPr>
                <w:rFonts w:ascii="Consolas" w:eastAsia="Times New Roman" w:hAnsi="Consolas" w:cs="Courier New"/>
                <w:color w:val="000000"/>
                <w:sz w:val="20"/>
                <w:szCs w:val="20"/>
                <w:lang w:val="es-MX" w:eastAsia="es-MX"/>
              </w:rPr>
            </w:pPr>
            <w:r w:rsidRPr="00CF378B">
              <w:rPr>
                <w:rFonts w:ascii="Consolas" w:eastAsia="Times New Roman" w:hAnsi="Consolas" w:cs="Courier New"/>
                <w:color w:val="A31515"/>
                <w:sz w:val="20"/>
                <w:szCs w:val="20"/>
                <w:lang w:val="es-MX" w:eastAsia="es-MX"/>
              </w:rPr>
              <w:t>"pagina"</w:t>
            </w:r>
            <w:r w:rsidRPr="00CF378B">
              <w:rPr>
                <w:rFonts w:ascii="Consolas" w:eastAsia="Times New Roman" w:hAnsi="Consolas" w:cs="Courier New"/>
                <w:color w:val="000000"/>
                <w:sz w:val="20"/>
                <w:szCs w:val="20"/>
                <w:lang w:val="es-MX" w:eastAsia="es-MX"/>
              </w:rPr>
              <w:t>: </w:t>
            </w:r>
            <w:r w:rsidRPr="00CF378B">
              <w:rPr>
                <w:rFonts w:ascii="Consolas" w:eastAsia="Times New Roman" w:hAnsi="Consolas" w:cs="Courier New"/>
                <w:color w:val="098658"/>
                <w:sz w:val="20"/>
                <w:szCs w:val="20"/>
                <w:lang w:val="es-MX" w:eastAsia="es-MX"/>
              </w:rPr>
              <w:t>2</w:t>
            </w:r>
          </w:p>
          <w:p w14:paraId="58FC15B1" w14:textId="77777777" w:rsidR="00604449" w:rsidRPr="00CF378B" w:rsidRDefault="00604449" w:rsidP="00F55300">
            <w:pPr>
              <w:shd w:val="clear" w:color="auto" w:fill="FFFFFE"/>
              <w:spacing w:line="270" w:lineRule="atLeast"/>
              <w:rPr>
                <w:rFonts w:ascii="Consolas" w:eastAsia="Times New Roman" w:hAnsi="Consolas" w:cs="Courier New"/>
                <w:color w:val="000000"/>
                <w:sz w:val="20"/>
                <w:szCs w:val="20"/>
                <w:lang w:val="es-MX" w:eastAsia="es-MX"/>
              </w:rPr>
            </w:pPr>
            <w:r w:rsidRPr="00CF378B">
              <w:rPr>
                <w:rFonts w:ascii="Consolas" w:eastAsia="Times New Roman" w:hAnsi="Consolas" w:cs="Courier New"/>
                <w:color w:val="000000"/>
                <w:sz w:val="20"/>
                <w:szCs w:val="20"/>
                <w:lang w:val="es-MX" w:eastAsia="es-MX"/>
              </w:rPr>
              <w:t>}</w:t>
            </w:r>
          </w:p>
        </w:tc>
      </w:tr>
    </w:tbl>
    <w:p w14:paraId="77A595DF" w14:textId="24E55911" w:rsidR="00F74147" w:rsidRDefault="00A419A2" w:rsidP="00A419A2">
      <w:pPr>
        <w:jc w:val="center"/>
        <w:rPr>
          <w:ins w:id="32" w:author="Lemus Lopez Sergio" w:date="2024-01-22T17:37:00Z"/>
          <w:sz w:val="24"/>
          <w:szCs w:val="24"/>
        </w:rPr>
      </w:pPr>
      <w:r>
        <w:rPr>
          <w:sz w:val="24"/>
          <w:szCs w:val="24"/>
        </w:rPr>
        <w:t xml:space="preserve">JSON Petición </w:t>
      </w:r>
      <w:proofErr w:type="spellStart"/>
      <w:r>
        <w:rPr>
          <w:sz w:val="24"/>
          <w:szCs w:val="24"/>
        </w:rPr>
        <w:t>consultaDetenciones</w:t>
      </w:r>
      <w:proofErr w:type="spellEnd"/>
      <w:r>
        <w:rPr>
          <w:sz w:val="24"/>
          <w:szCs w:val="24"/>
        </w:rPr>
        <w:t>.</w:t>
      </w:r>
    </w:p>
    <w:p w14:paraId="0D96ACEF" w14:textId="77777777" w:rsidR="00F74147" w:rsidRDefault="00F74147">
      <w:pPr>
        <w:rPr>
          <w:ins w:id="33" w:author="Lemus Lopez Sergio" w:date="2024-01-22T17:37:00Z"/>
          <w:sz w:val="24"/>
          <w:szCs w:val="24"/>
        </w:rPr>
      </w:pPr>
      <w:ins w:id="34" w:author="Lemus Lopez Sergio" w:date="2024-01-22T17:37:00Z">
        <w:r>
          <w:rPr>
            <w:sz w:val="24"/>
            <w:szCs w:val="24"/>
          </w:rPr>
          <w:lastRenderedPageBreak/>
          <w:br w:type="page"/>
        </w:r>
      </w:ins>
    </w:p>
    <w:p w14:paraId="74E589D3" w14:textId="728664AC" w:rsidR="00604449" w:rsidRPr="00F74147" w:rsidRDefault="00F74147" w:rsidP="00F74147">
      <w:pPr>
        <w:pStyle w:val="Ttulo1"/>
        <w:rPr>
          <w:ins w:id="35" w:author="Lemus Lopez Sergio" w:date="2024-01-22T17:38:00Z"/>
          <w:rPrChange w:id="36" w:author="Lemus Lopez Sergio" w:date="2024-01-22T17:38:00Z">
            <w:rPr>
              <w:ins w:id="37" w:author="Lemus Lopez Sergio" w:date="2024-01-22T17:38:00Z"/>
              <w:sz w:val="24"/>
              <w:szCs w:val="24"/>
            </w:rPr>
          </w:rPrChange>
        </w:rPr>
        <w:pPrChange w:id="38" w:author="Lemus Lopez Sergio" w:date="2024-01-22T17:38:00Z">
          <w:pPr>
            <w:jc w:val="center"/>
          </w:pPr>
        </w:pPrChange>
      </w:pPr>
      <w:ins w:id="39" w:author="Lemus Lopez Sergio" w:date="2024-01-22T17:37:00Z">
        <w:r w:rsidRPr="00F74147">
          <w:rPr>
            <w:rPrChange w:id="40" w:author="Lemus Lopez Sergio" w:date="2024-01-22T17:38:00Z">
              <w:rPr>
                <w:sz w:val="24"/>
                <w:szCs w:val="24"/>
              </w:rPr>
            </w:rPrChange>
          </w:rPr>
          <w:lastRenderedPageBreak/>
          <w:t>Documentación técnica para la implementaci</w:t>
        </w:r>
      </w:ins>
      <w:ins w:id="41" w:author="Lemus Lopez Sergio" w:date="2024-01-22T17:38:00Z">
        <w:r w:rsidRPr="00F74147">
          <w:rPr>
            <w:rPrChange w:id="42" w:author="Lemus Lopez Sergio" w:date="2024-01-22T17:38:00Z">
              <w:rPr>
                <w:sz w:val="24"/>
                <w:szCs w:val="24"/>
              </w:rPr>
            </w:rPrChange>
          </w:rPr>
          <w:t>ón de la búsqueda</w:t>
        </w:r>
      </w:ins>
    </w:p>
    <w:p w14:paraId="28D10BC7" w14:textId="10EC52B1" w:rsidR="00F74147" w:rsidRDefault="00F74147" w:rsidP="00A419A2">
      <w:pPr>
        <w:jc w:val="center"/>
        <w:rPr>
          <w:ins w:id="43" w:author="Lemus Lopez Sergio" w:date="2024-01-22T17:38:00Z"/>
          <w:sz w:val="24"/>
          <w:szCs w:val="24"/>
        </w:rPr>
      </w:pPr>
    </w:p>
    <w:p w14:paraId="444E80DF" w14:textId="4DBD401C" w:rsidR="00F74147" w:rsidRDefault="00F74147" w:rsidP="00F74147">
      <w:pPr>
        <w:rPr>
          <w:ins w:id="44" w:author="Lemus Lopez Sergio" w:date="2024-01-22T17:39:00Z"/>
          <w:sz w:val="24"/>
          <w:szCs w:val="24"/>
        </w:rPr>
      </w:pPr>
      <w:ins w:id="45" w:author="Lemus Lopez Sergio" w:date="2024-01-22T17:39:00Z">
        <w:r>
          <w:rPr>
            <w:sz w:val="24"/>
            <w:szCs w:val="24"/>
          </w:rPr>
          <w:t>Sirva el siguiente ejemplo, con propósitos ilustrativos y a manera de transferencia de conocimientos, en la experiencia del equipo que implementa la búsqueda de información en fuentes de datos diversas.</w:t>
        </w:r>
      </w:ins>
    </w:p>
    <w:p w14:paraId="656CB382" w14:textId="7B3FB388" w:rsidR="00F74147" w:rsidRDefault="00F74147" w:rsidP="00F74147">
      <w:pPr>
        <w:rPr>
          <w:ins w:id="46" w:author="Lemus Lopez Sergio" w:date="2024-01-22T17:41:00Z"/>
          <w:sz w:val="24"/>
          <w:szCs w:val="24"/>
        </w:rPr>
      </w:pPr>
      <w:ins w:id="47" w:author="Lemus Lopez Sergio" w:date="2024-01-22T17:40:00Z">
        <w:r>
          <w:rPr>
            <w:sz w:val="24"/>
            <w:szCs w:val="24"/>
          </w:rPr>
          <w:t>Tratándose de búsquedas de personas a través del nombre y otras características como la fecha de nacimiento, sexo</w:t>
        </w:r>
      </w:ins>
      <w:ins w:id="48" w:author="Lemus Lopez Sergio" w:date="2024-01-22T17:41:00Z">
        <w:r>
          <w:rPr>
            <w:sz w:val="24"/>
            <w:szCs w:val="24"/>
          </w:rPr>
          <w:t xml:space="preserve"> y fecha de la desaparición, proponemos la siguiente implementación.</w:t>
        </w:r>
      </w:ins>
    </w:p>
    <w:p w14:paraId="55D76336" w14:textId="223382DC" w:rsidR="00F74147" w:rsidRDefault="00F74147" w:rsidP="00F74147">
      <w:pPr>
        <w:rPr>
          <w:ins w:id="49" w:author="Lemus Lopez Sergio" w:date="2024-01-22T17:44:00Z"/>
          <w:sz w:val="24"/>
          <w:szCs w:val="24"/>
        </w:rPr>
      </w:pPr>
    </w:p>
    <w:p w14:paraId="2D2FF895" w14:textId="11CA392A" w:rsidR="00100C16" w:rsidRDefault="00100C16" w:rsidP="00F74147">
      <w:pPr>
        <w:rPr>
          <w:ins w:id="50" w:author="Lemus Lopez Sergio" w:date="2024-01-22T17:44:00Z"/>
          <w:sz w:val="24"/>
          <w:szCs w:val="24"/>
        </w:rPr>
      </w:pPr>
      <w:ins w:id="51" w:author="Lemus Lopez Sergio" w:date="2024-01-22T17:44:00Z">
        <w:r>
          <w:rPr>
            <w:sz w:val="24"/>
            <w:szCs w:val="24"/>
          </w:rPr>
          <w:t xml:space="preserve">A </w:t>
        </w:r>
        <w:proofErr w:type="gramStart"/>
        <w:r>
          <w:rPr>
            <w:sz w:val="24"/>
            <w:szCs w:val="24"/>
          </w:rPr>
          <w:t>continuación</w:t>
        </w:r>
        <w:proofErr w:type="gramEnd"/>
        <w:r>
          <w:rPr>
            <w:sz w:val="24"/>
            <w:szCs w:val="24"/>
          </w:rPr>
          <w:t xml:space="preserve"> se describe el script con el que se generó el ejemplo de esquema para la demostración</w:t>
        </w:r>
      </w:ins>
      <w:ins w:id="52" w:author="Lemus Lopez Sergio" w:date="2024-01-22T17:49:00Z">
        <w:r w:rsidR="005D0250">
          <w:rPr>
            <w:sz w:val="24"/>
            <w:szCs w:val="24"/>
          </w:rPr>
          <w:t xml:space="preserve"> en SQL Server.</w:t>
        </w:r>
      </w:ins>
    </w:p>
    <w:p w14:paraId="14925B96" w14:textId="60006222" w:rsidR="00100C16" w:rsidRDefault="00100C16" w:rsidP="00F74147">
      <w:pPr>
        <w:rPr>
          <w:ins w:id="53" w:author="Lemus Lopez Sergio" w:date="2024-01-22T17:45:00Z"/>
          <w:sz w:val="24"/>
          <w:szCs w:val="24"/>
        </w:rPr>
      </w:pPr>
      <w:ins w:id="54" w:author="Lemus Lopez Sergio" w:date="2024-01-22T17:45:00Z">
        <w:r w:rsidRPr="00100C16">
          <w:rPr>
            <w:b/>
            <w:bCs/>
            <w:sz w:val="24"/>
            <w:szCs w:val="24"/>
            <w:rPrChange w:id="55" w:author="Lemus Lopez Sergio" w:date="2024-01-22T17:47:00Z">
              <w:rPr>
                <w:sz w:val="24"/>
                <w:szCs w:val="24"/>
              </w:rPr>
            </w:rPrChange>
          </w:rPr>
          <w:t>Detenido</w:t>
        </w:r>
        <w:r>
          <w:rPr>
            <w:sz w:val="24"/>
            <w:szCs w:val="24"/>
          </w:rPr>
          <w:t>. Entidad que contiene los datos generales del detenido</w:t>
        </w:r>
      </w:ins>
    </w:p>
    <w:p w14:paraId="09C18BE5" w14:textId="565C1B12" w:rsidR="00100C16" w:rsidRDefault="00100C16" w:rsidP="00F74147">
      <w:pPr>
        <w:rPr>
          <w:ins w:id="56" w:author="Lemus Lopez Sergio" w:date="2024-01-22T17:38:00Z"/>
          <w:sz w:val="24"/>
          <w:szCs w:val="24"/>
        </w:rPr>
        <w:pPrChange w:id="57" w:author="Lemus Lopez Sergio" w:date="2024-01-22T17:38:00Z">
          <w:pPr>
            <w:jc w:val="center"/>
          </w:pPr>
        </w:pPrChange>
      </w:pPr>
      <w:ins w:id="58" w:author="Lemus Lopez Sergio" w:date="2024-01-22T17:45:00Z">
        <w:r w:rsidRPr="00100C16">
          <w:rPr>
            <w:b/>
            <w:bCs/>
            <w:sz w:val="24"/>
            <w:szCs w:val="24"/>
            <w:rPrChange w:id="59" w:author="Lemus Lopez Sergio" w:date="2024-01-22T17:47:00Z">
              <w:rPr>
                <w:sz w:val="24"/>
                <w:szCs w:val="24"/>
              </w:rPr>
            </w:rPrChange>
          </w:rPr>
          <w:t>Registro</w:t>
        </w:r>
        <w:r>
          <w:rPr>
            <w:sz w:val="24"/>
            <w:szCs w:val="24"/>
          </w:rPr>
          <w:t>. Entidad que contiene los datos</w:t>
        </w:r>
      </w:ins>
      <w:ins w:id="60" w:author="Lemus Lopez Sergio" w:date="2024-01-22T17:46:00Z">
        <w:r>
          <w:rPr>
            <w:sz w:val="24"/>
            <w:szCs w:val="24"/>
          </w:rPr>
          <w:t xml:space="preserve"> de cada un</w:t>
        </w:r>
      </w:ins>
      <w:ins w:id="61" w:author="Lemus Lopez Sergio" w:date="2024-01-22T17:49:00Z">
        <w:r w:rsidR="005D0250">
          <w:rPr>
            <w:sz w:val="24"/>
            <w:szCs w:val="24"/>
          </w:rPr>
          <w:t>o</w:t>
        </w:r>
      </w:ins>
      <w:ins w:id="62" w:author="Lemus Lopez Sergio" w:date="2024-01-22T17:46:00Z">
        <w:r>
          <w:rPr>
            <w:sz w:val="24"/>
            <w:szCs w:val="24"/>
          </w:rPr>
          <w:t xml:space="preserve"> de los momentos de registro de información: registro inmediato, inicial y actu</w:t>
        </w:r>
      </w:ins>
      <w:ins w:id="63" w:author="Lemus Lopez Sergio" w:date="2024-01-22T17:47:00Z">
        <w:r>
          <w:rPr>
            <w:sz w:val="24"/>
            <w:szCs w:val="24"/>
          </w:rPr>
          <w:t>alizaciones.</w:t>
        </w:r>
      </w:ins>
    </w:p>
    <w:p w14:paraId="634A20D1" w14:textId="3399089E" w:rsidR="00F74147" w:rsidRDefault="00F74147" w:rsidP="00A419A2">
      <w:pPr>
        <w:jc w:val="center"/>
        <w:rPr>
          <w:ins w:id="64" w:author="Lemus Lopez Sergio" w:date="2024-01-22T17:37:00Z"/>
          <w:sz w:val="24"/>
          <w:szCs w:val="24"/>
        </w:rPr>
      </w:pPr>
      <w:ins w:id="65" w:author="Lemus Lopez Sergio" w:date="2024-01-22T17:38:00Z">
        <w:r>
          <w:rPr>
            <w:noProof/>
            <w:sz w:val="24"/>
            <w:szCs w:val="24"/>
          </w:rPr>
          <w:drawing>
            <wp:inline distT="0" distB="0" distL="0" distR="0" wp14:anchorId="76D77F58" wp14:editId="47E19189">
              <wp:extent cx="5608955" cy="27705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955" cy="2770505"/>
                      </a:xfrm>
                      <a:prstGeom prst="rect">
                        <a:avLst/>
                      </a:prstGeom>
                      <a:noFill/>
                      <a:ln>
                        <a:noFill/>
                      </a:ln>
                    </pic:spPr>
                  </pic:pic>
                </a:graphicData>
              </a:graphic>
            </wp:inline>
          </w:drawing>
        </w:r>
      </w:ins>
    </w:p>
    <w:p w14:paraId="69859391" w14:textId="60BE6A77" w:rsidR="00F74147" w:rsidRDefault="00100C16" w:rsidP="00100C16">
      <w:pPr>
        <w:rPr>
          <w:ins w:id="66" w:author="Lemus Lopez Sergio" w:date="2024-01-22T17:48:00Z"/>
          <w:sz w:val="24"/>
          <w:szCs w:val="24"/>
        </w:rPr>
      </w:pPr>
      <w:ins w:id="67" w:author="Lemus Lopez Sergio" w:date="2024-01-22T17:47:00Z">
        <w:r>
          <w:rPr>
            <w:sz w:val="24"/>
            <w:szCs w:val="24"/>
          </w:rPr>
          <w:t>El modelo de datos puede contener otros campos y/o encontrarse e</w:t>
        </w:r>
      </w:ins>
      <w:ins w:id="68" w:author="Lemus Lopez Sergio" w:date="2024-01-22T17:48:00Z">
        <w:r>
          <w:rPr>
            <w:sz w:val="24"/>
            <w:szCs w:val="24"/>
          </w:rPr>
          <w:t xml:space="preserve">n un esquema radicalmente distinto, </w:t>
        </w:r>
        <w:r w:rsidR="005D0250">
          <w:rPr>
            <w:sz w:val="24"/>
            <w:szCs w:val="24"/>
          </w:rPr>
          <w:t>sin embargo, es factible la implementación del patrón aquí explicado con mínimas adecuaciones.</w:t>
        </w:r>
      </w:ins>
    </w:p>
    <w:p w14:paraId="502E5F12" w14:textId="29917424" w:rsidR="005D0250" w:rsidRDefault="005D0250" w:rsidP="00100C16">
      <w:pPr>
        <w:rPr>
          <w:ins w:id="69" w:author="Lemus Lopez Sergio" w:date="2024-01-22T17:48:00Z"/>
          <w:sz w:val="24"/>
          <w:szCs w:val="24"/>
        </w:rPr>
      </w:pPr>
      <w:ins w:id="70" w:author="Lemus Lopez Sergio" w:date="2024-01-22T17:50:00Z">
        <w:r>
          <w:rPr>
            <w:sz w:val="24"/>
            <w:szCs w:val="24"/>
          </w:rPr>
          <w:t xml:space="preserve">En el siguiente </w:t>
        </w:r>
        <w:proofErr w:type="spellStart"/>
        <w:r>
          <w:rPr>
            <w:sz w:val="24"/>
            <w:szCs w:val="24"/>
          </w:rPr>
          <w:t>escript</w:t>
        </w:r>
        <w:proofErr w:type="spellEnd"/>
        <w:r>
          <w:rPr>
            <w:sz w:val="24"/>
            <w:szCs w:val="24"/>
          </w:rPr>
          <w:t xml:space="preserve"> se señalan </w:t>
        </w:r>
      </w:ins>
      <w:ins w:id="71" w:author="Lemus Lopez Sergio" w:date="2024-01-22T17:51:00Z">
        <w:r>
          <w:rPr>
            <w:sz w:val="24"/>
            <w:szCs w:val="24"/>
          </w:rPr>
          <w:t>y explican los aspectos clave de la implementación.</w:t>
        </w:r>
      </w:ins>
    </w:p>
    <w:p w14:paraId="05F4574D" w14:textId="77777777" w:rsidR="005D0250" w:rsidRDefault="005D0250" w:rsidP="005D0250">
      <w:pPr>
        <w:autoSpaceDE w:val="0"/>
        <w:autoSpaceDN w:val="0"/>
        <w:adjustRightInd w:val="0"/>
        <w:spacing w:after="0" w:line="240" w:lineRule="auto"/>
        <w:rPr>
          <w:ins w:id="72" w:author="Lemus Lopez Sergio" w:date="2024-01-22T17:49:00Z"/>
          <w:rFonts w:ascii="Consolas" w:hAnsi="Consolas" w:cs="Consolas"/>
          <w:color w:val="000000"/>
          <w:sz w:val="19"/>
          <w:szCs w:val="19"/>
        </w:rPr>
      </w:pPr>
      <w:proofErr w:type="spellStart"/>
      <w:ins w:id="73" w:author="Lemus Lopez Sergio" w:date="2024-01-22T17:49:00Z">
        <w:r>
          <w:rPr>
            <w:rFonts w:ascii="Consolas" w:hAnsi="Consolas" w:cs="Consolas"/>
            <w:color w:val="0000FF"/>
            <w:sz w:val="19"/>
            <w:szCs w:val="19"/>
          </w:rPr>
          <w:t>create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schema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rnd</w:t>
        </w:r>
        <w:proofErr w:type="spellEnd"/>
        <w:r>
          <w:rPr>
            <w:rFonts w:ascii="Consolas" w:hAnsi="Consolas" w:cs="Consolas"/>
            <w:color w:val="808080"/>
            <w:sz w:val="19"/>
            <w:szCs w:val="19"/>
          </w:rPr>
          <w:t>;</w:t>
        </w:r>
      </w:ins>
    </w:p>
    <w:p w14:paraId="09C5C6B2" w14:textId="77777777" w:rsidR="005D0250" w:rsidRDefault="005D0250" w:rsidP="005D0250">
      <w:pPr>
        <w:autoSpaceDE w:val="0"/>
        <w:autoSpaceDN w:val="0"/>
        <w:adjustRightInd w:val="0"/>
        <w:spacing w:after="0" w:line="240" w:lineRule="auto"/>
        <w:rPr>
          <w:ins w:id="74" w:author="Lemus Lopez Sergio" w:date="2024-01-22T17:49:00Z"/>
          <w:rFonts w:ascii="Consolas" w:hAnsi="Consolas" w:cs="Consolas"/>
          <w:color w:val="000000"/>
          <w:sz w:val="19"/>
          <w:szCs w:val="19"/>
        </w:rPr>
      </w:pPr>
    </w:p>
    <w:p w14:paraId="0364441A" w14:textId="77777777" w:rsidR="005D0250" w:rsidRDefault="005D0250" w:rsidP="005D0250">
      <w:pPr>
        <w:autoSpaceDE w:val="0"/>
        <w:autoSpaceDN w:val="0"/>
        <w:adjustRightInd w:val="0"/>
        <w:spacing w:after="0" w:line="240" w:lineRule="auto"/>
        <w:rPr>
          <w:ins w:id="75" w:author="Lemus Lopez Sergio" w:date="2024-01-22T17:49:00Z"/>
          <w:rFonts w:ascii="Consolas" w:hAnsi="Consolas" w:cs="Consolas"/>
          <w:color w:val="000000"/>
          <w:sz w:val="19"/>
          <w:szCs w:val="19"/>
        </w:rPr>
      </w:pPr>
      <w:proofErr w:type="spellStart"/>
      <w:ins w:id="76" w:author="Lemus Lopez Sergio" w:date="2024-01-22T17:49:00Z">
        <w:r>
          <w:rPr>
            <w:rFonts w:ascii="Consolas" w:hAnsi="Consolas" w:cs="Consolas"/>
            <w:color w:val="0000FF"/>
            <w:sz w:val="19"/>
            <w:szCs w:val="19"/>
          </w:rPr>
          <w:lastRenderedPageBreak/>
          <w:t>create</w:t>
        </w:r>
        <w:proofErr w:type="spell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evento</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ins>
    </w:p>
    <w:p w14:paraId="38955E15" w14:textId="77777777" w:rsidR="005D0250" w:rsidRDefault="005D0250" w:rsidP="005D0250">
      <w:pPr>
        <w:autoSpaceDE w:val="0"/>
        <w:autoSpaceDN w:val="0"/>
        <w:adjustRightInd w:val="0"/>
        <w:spacing w:after="0" w:line="240" w:lineRule="auto"/>
        <w:rPr>
          <w:ins w:id="77" w:author="Lemus Lopez Sergio" w:date="2024-01-22T17:49:00Z"/>
          <w:rFonts w:ascii="Consolas" w:hAnsi="Consolas" w:cs="Consolas"/>
          <w:color w:val="000000"/>
          <w:sz w:val="19"/>
          <w:szCs w:val="19"/>
        </w:rPr>
      </w:pPr>
      <w:proofErr w:type="spellStart"/>
      <w:ins w:id="78" w:author="Lemus Lopez Sergio" w:date="2024-01-22T17:49:00Z">
        <w:r>
          <w:rPr>
            <w:rFonts w:ascii="Consolas" w:hAnsi="Consolas" w:cs="Consolas"/>
            <w:color w:val="000000"/>
            <w:sz w:val="19"/>
            <w:szCs w:val="19"/>
          </w:rPr>
          <w:t>id_evento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tinyint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ins>
    </w:p>
    <w:p w14:paraId="55470DCA" w14:textId="77777777" w:rsidR="005D0250" w:rsidRDefault="005D0250" w:rsidP="005D0250">
      <w:pPr>
        <w:autoSpaceDE w:val="0"/>
        <w:autoSpaceDN w:val="0"/>
        <w:adjustRightInd w:val="0"/>
        <w:spacing w:after="0" w:line="240" w:lineRule="auto"/>
        <w:rPr>
          <w:ins w:id="79" w:author="Lemus Lopez Sergio" w:date="2024-01-22T17:49:00Z"/>
          <w:rFonts w:ascii="Consolas" w:hAnsi="Consolas" w:cs="Consolas"/>
          <w:color w:val="000000"/>
          <w:sz w:val="19"/>
          <w:szCs w:val="19"/>
        </w:rPr>
      </w:pPr>
      <w:ins w:id="80"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evento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32</w:t>
        </w:r>
        <w:r>
          <w:rPr>
            <w:rFonts w:ascii="Consolas" w:hAnsi="Consolas" w:cs="Consolas"/>
            <w:color w:val="808080"/>
            <w:sz w:val="19"/>
            <w:szCs w:val="19"/>
          </w:rPr>
          <w:t>)</w:t>
        </w:r>
      </w:ins>
    </w:p>
    <w:p w14:paraId="21E8E722" w14:textId="77777777" w:rsidR="005D0250" w:rsidRDefault="005D0250" w:rsidP="005D0250">
      <w:pPr>
        <w:autoSpaceDE w:val="0"/>
        <w:autoSpaceDN w:val="0"/>
        <w:adjustRightInd w:val="0"/>
        <w:spacing w:after="0" w:line="240" w:lineRule="auto"/>
        <w:rPr>
          <w:ins w:id="81" w:author="Lemus Lopez Sergio" w:date="2024-01-22T17:49:00Z"/>
          <w:rFonts w:ascii="Consolas" w:hAnsi="Consolas" w:cs="Consolas"/>
          <w:color w:val="000000"/>
          <w:sz w:val="19"/>
          <w:szCs w:val="19"/>
        </w:rPr>
      </w:pPr>
      <w:ins w:id="82" w:author="Lemus Lopez Sergio" w:date="2024-01-22T17:49:00Z">
        <w:r>
          <w:rPr>
            <w:rFonts w:ascii="Consolas" w:hAnsi="Consolas" w:cs="Consolas"/>
            <w:color w:val="808080"/>
            <w:sz w:val="19"/>
            <w:szCs w:val="19"/>
          </w:rPr>
          <w:t>)</w:t>
        </w:r>
      </w:ins>
    </w:p>
    <w:p w14:paraId="7EF7DAA4" w14:textId="77777777" w:rsidR="005D0250" w:rsidRDefault="005D0250" w:rsidP="005D0250">
      <w:pPr>
        <w:autoSpaceDE w:val="0"/>
        <w:autoSpaceDN w:val="0"/>
        <w:adjustRightInd w:val="0"/>
        <w:spacing w:after="0" w:line="240" w:lineRule="auto"/>
        <w:rPr>
          <w:ins w:id="83" w:author="Lemus Lopez Sergio" w:date="2024-01-22T17:49:00Z"/>
          <w:rFonts w:ascii="Consolas" w:hAnsi="Consolas" w:cs="Consolas"/>
          <w:color w:val="000000"/>
          <w:sz w:val="19"/>
          <w:szCs w:val="19"/>
        </w:rPr>
      </w:pPr>
      <w:ins w:id="84" w:author="Lemus Lopez Sergio" w:date="2024-01-22T17:49:00Z">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evento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pk_evento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id_evento</w:t>
        </w:r>
        <w:proofErr w:type="spellEnd"/>
        <w:r>
          <w:rPr>
            <w:rFonts w:ascii="Consolas" w:hAnsi="Consolas" w:cs="Consolas"/>
            <w:color w:val="808080"/>
            <w:sz w:val="19"/>
            <w:szCs w:val="19"/>
          </w:rPr>
          <w:t>)</w:t>
        </w:r>
      </w:ins>
    </w:p>
    <w:p w14:paraId="058BB6E0" w14:textId="77777777" w:rsidR="005D0250" w:rsidRDefault="005D0250" w:rsidP="005D0250">
      <w:pPr>
        <w:autoSpaceDE w:val="0"/>
        <w:autoSpaceDN w:val="0"/>
        <w:adjustRightInd w:val="0"/>
        <w:spacing w:after="0" w:line="240" w:lineRule="auto"/>
        <w:rPr>
          <w:ins w:id="85" w:author="Lemus Lopez Sergio" w:date="2024-01-22T17:49:00Z"/>
          <w:rFonts w:ascii="Consolas" w:hAnsi="Consolas" w:cs="Consolas"/>
          <w:color w:val="000000"/>
          <w:sz w:val="19"/>
          <w:szCs w:val="19"/>
        </w:rPr>
      </w:pPr>
      <w:proofErr w:type="spellStart"/>
      <w:ins w:id="86" w:author="Lemus Lopez Sergio" w:date="2024-01-22T17:49:00Z">
        <w:r>
          <w:rPr>
            <w:rFonts w:ascii="Consolas" w:hAnsi="Consolas" w:cs="Consolas"/>
            <w:color w:val="0000FF"/>
            <w:sz w:val="19"/>
            <w:szCs w:val="19"/>
          </w:rPr>
          <w:t>insert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evento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'Registro inmediato'</w:t>
        </w:r>
        <w:r>
          <w:rPr>
            <w:rFonts w:ascii="Consolas" w:hAnsi="Consolas" w:cs="Consolas"/>
            <w:color w:val="808080"/>
            <w:sz w:val="19"/>
            <w:szCs w:val="19"/>
          </w:rPr>
          <w:t>)</w:t>
        </w:r>
      </w:ins>
    </w:p>
    <w:p w14:paraId="5BF35510" w14:textId="77777777" w:rsidR="005D0250" w:rsidRDefault="005D0250" w:rsidP="005D0250">
      <w:pPr>
        <w:autoSpaceDE w:val="0"/>
        <w:autoSpaceDN w:val="0"/>
        <w:adjustRightInd w:val="0"/>
        <w:spacing w:after="0" w:line="240" w:lineRule="auto"/>
        <w:rPr>
          <w:ins w:id="87" w:author="Lemus Lopez Sergio" w:date="2024-01-22T17:49:00Z"/>
          <w:rFonts w:ascii="Consolas" w:hAnsi="Consolas" w:cs="Consolas"/>
          <w:color w:val="000000"/>
          <w:sz w:val="19"/>
          <w:szCs w:val="19"/>
        </w:rPr>
      </w:pPr>
      <w:proofErr w:type="spellStart"/>
      <w:ins w:id="88" w:author="Lemus Lopez Sergio" w:date="2024-01-22T17:49:00Z">
        <w:r>
          <w:rPr>
            <w:rFonts w:ascii="Consolas" w:hAnsi="Consolas" w:cs="Consolas"/>
            <w:color w:val="0000FF"/>
            <w:sz w:val="19"/>
            <w:szCs w:val="19"/>
          </w:rPr>
          <w:t>insert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evento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'Registro inicial'</w:t>
        </w:r>
        <w:r>
          <w:rPr>
            <w:rFonts w:ascii="Consolas" w:hAnsi="Consolas" w:cs="Consolas"/>
            <w:color w:val="808080"/>
            <w:sz w:val="19"/>
            <w:szCs w:val="19"/>
          </w:rPr>
          <w:t>)</w:t>
        </w:r>
      </w:ins>
    </w:p>
    <w:p w14:paraId="21132EAA" w14:textId="77777777" w:rsidR="005D0250" w:rsidRDefault="005D0250" w:rsidP="005D0250">
      <w:pPr>
        <w:autoSpaceDE w:val="0"/>
        <w:autoSpaceDN w:val="0"/>
        <w:adjustRightInd w:val="0"/>
        <w:spacing w:after="0" w:line="240" w:lineRule="auto"/>
        <w:rPr>
          <w:ins w:id="89" w:author="Lemus Lopez Sergio" w:date="2024-01-22T17:49:00Z"/>
          <w:rFonts w:ascii="Consolas" w:hAnsi="Consolas" w:cs="Consolas"/>
          <w:color w:val="000000"/>
          <w:sz w:val="19"/>
          <w:szCs w:val="19"/>
        </w:rPr>
      </w:pPr>
      <w:proofErr w:type="spellStart"/>
      <w:ins w:id="90" w:author="Lemus Lopez Sergio" w:date="2024-01-22T17:49:00Z">
        <w:r>
          <w:rPr>
            <w:rFonts w:ascii="Consolas" w:hAnsi="Consolas" w:cs="Consolas"/>
            <w:color w:val="0000FF"/>
            <w:sz w:val="19"/>
            <w:szCs w:val="19"/>
          </w:rPr>
          <w:t>insert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evento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'Actualización'</w:t>
        </w:r>
        <w:r>
          <w:rPr>
            <w:rFonts w:ascii="Consolas" w:hAnsi="Consolas" w:cs="Consolas"/>
            <w:color w:val="808080"/>
            <w:sz w:val="19"/>
            <w:szCs w:val="19"/>
          </w:rPr>
          <w:t>)</w:t>
        </w:r>
      </w:ins>
    </w:p>
    <w:p w14:paraId="77F20027" w14:textId="77777777" w:rsidR="005D0250" w:rsidRDefault="005D0250" w:rsidP="005D0250">
      <w:pPr>
        <w:autoSpaceDE w:val="0"/>
        <w:autoSpaceDN w:val="0"/>
        <w:adjustRightInd w:val="0"/>
        <w:spacing w:after="0" w:line="240" w:lineRule="auto"/>
        <w:rPr>
          <w:ins w:id="91" w:author="Lemus Lopez Sergio" w:date="2024-01-22T17:49:00Z"/>
          <w:rFonts w:ascii="Consolas" w:hAnsi="Consolas" w:cs="Consolas"/>
          <w:color w:val="000000"/>
          <w:sz w:val="19"/>
          <w:szCs w:val="19"/>
        </w:rPr>
      </w:pPr>
      <w:proofErr w:type="spellStart"/>
      <w:ins w:id="92" w:author="Lemus Lopez Sergio" w:date="2024-01-22T17:49:00Z">
        <w:r>
          <w:rPr>
            <w:rFonts w:ascii="Consolas" w:hAnsi="Consolas" w:cs="Consolas"/>
            <w:color w:val="0000FF"/>
            <w:sz w:val="19"/>
            <w:szCs w:val="19"/>
          </w:rPr>
          <w:t>insert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evento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values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'Determinación'</w:t>
        </w:r>
        <w:r>
          <w:rPr>
            <w:rFonts w:ascii="Consolas" w:hAnsi="Consolas" w:cs="Consolas"/>
            <w:color w:val="808080"/>
            <w:sz w:val="19"/>
            <w:szCs w:val="19"/>
          </w:rPr>
          <w:t>)</w:t>
        </w:r>
      </w:ins>
    </w:p>
    <w:p w14:paraId="19FCD48D" w14:textId="77777777" w:rsidR="005D0250" w:rsidRDefault="005D0250" w:rsidP="005D0250">
      <w:pPr>
        <w:autoSpaceDE w:val="0"/>
        <w:autoSpaceDN w:val="0"/>
        <w:adjustRightInd w:val="0"/>
        <w:spacing w:after="0" w:line="240" w:lineRule="auto"/>
        <w:rPr>
          <w:ins w:id="93" w:author="Lemus Lopez Sergio" w:date="2024-01-22T17:49:00Z"/>
          <w:rFonts w:ascii="Consolas" w:hAnsi="Consolas" w:cs="Consolas"/>
          <w:color w:val="000000"/>
          <w:sz w:val="19"/>
          <w:szCs w:val="19"/>
        </w:rPr>
      </w:pPr>
    </w:p>
    <w:p w14:paraId="1372ECC8" w14:textId="77777777" w:rsidR="005D0250" w:rsidRDefault="005D0250" w:rsidP="005D0250">
      <w:pPr>
        <w:autoSpaceDE w:val="0"/>
        <w:autoSpaceDN w:val="0"/>
        <w:adjustRightInd w:val="0"/>
        <w:spacing w:after="0" w:line="240" w:lineRule="auto"/>
        <w:rPr>
          <w:ins w:id="94" w:author="Lemus Lopez Sergio" w:date="2024-01-22T17:49:00Z"/>
          <w:rFonts w:ascii="Consolas" w:hAnsi="Consolas" w:cs="Consolas"/>
          <w:color w:val="000000"/>
          <w:sz w:val="19"/>
          <w:szCs w:val="19"/>
        </w:rPr>
      </w:pPr>
      <w:proofErr w:type="spellStart"/>
      <w:ins w:id="95" w:author="Lemus Lopez Sergio" w:date="2024-01-22T17:49:00Z">
        <w:r>
          <w:rPr>
            <w:rFonts w:ascii="Consolas" w:hAnsi="Consolas" w:cs="Consolas"/>
            <w:color w:val="0000FF"/>
            <w:sz w:val="19"/>
            <w:szCs w:val="19"/>
          </w:rPr>
          <w:t>create</w:t>
        </w:r>
        <w:proofErr w:type="spell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autoridad</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ins>
    </w:p>
    <w:p w14:paraId="3AF27A0A" w14:textId="77777777" w:rsidR="005D0250" w:rsidRDefault="005D0250" w:rsidP="005D0250">
      <w:pPr>
        <w:autoSpaceDE w:val="0"/>
        <w:autoSpaceDN w:val="0"/>
        <w:adjustRightInd w:val="0"/>
        <w:spacing w:after="0" w:line="240" w:lineRule="auto"/>
        <w:rPr>
          <w:ins w:id="96" w:author="Lemus Lopez Sergio" w:date="2024-01-22T17:49:00Z"/>
          <w:rFonts w:ascii="Consolas" w:hAnsi="Consolas" w:cs="Consolas"/>
          <w:color w:val="000000"/>
          <w:sz w:val="19"/>
          <w:szCs w:val="19"/>
        </w:rPr>
      </w:pPr>
      <w:proofErr w:type="spellStart"/>
      <w:ins w:id="97" w:author="Lemus Lopez Sergio" w:date="2024-01-22T17:49:00Z">
        <w:r>
          <w:rPr>
            <w:rFonts w:ascii="Consolas" w:hAnsi="Consolas" w:cs="Consolas"/>
            <w:color w:val="000000"/>
            <w:sz w:val="19"/>
            <w:szCs w:val="19"/>
          </w:rPr>
          <w:t>id_autoridad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integer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ins>
    </w:p>
    <w:p w14:paraId="0340B31E" w14:textId="77777777" w:rsidR="005D0250" w:rsidRDefault="005D0250" w:rsidP="005D0250">
      <w:pPr>
        <w:autoSpaceDE w:val="0"/>
        <w:autoSpaceDN w:val="0"/>
        <w:adjustRightInd w:val="0"/>
        <w:spacing w:after="0" w:line="240" w:lineRule="auto"/>
        <w:rPr>
          <w:ins w:id="98" w:author="Lemus Lopez Sergio" w:date="2024-01-22T17:49:00Z"/>
          <w:rFonts w:ascii="Consolas" w:hAnsi="Consolas" w:cs="Consolas"/>
          <w:color w:val="000000"/>
          <w:sz w:val="19"/>
          <w:szCs w:val="19"/>
        </w:rPr>
      </w:pPr>
      <w:ins w:id="99"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autoridad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ins>
    </w:p>
    <w:p w14:paraId="64244570" w14:textId="77777777" w:rsidR="005D0250" w:rsidRDefault="005D0250" w:rsidP="005D0250">
      <w:pPr>
        <w:autoSpaceDE w:val="0"/>
        <w:autoSpaceDN w:val="0"/>
        <w:adjustRightInd w:val="0"/>
        <w:spacing w:after="0" w:line="240" w:lineRule="auto"/>
        <w:rPr>
          <w:ins w:id="100" w:author="Lemus Lopez Sergio" w:date="2024-01-22T17:49:00Z"/>
          <w:rFonts w:ascii="Consolas" w:hAnsi="Consolas" w:cs="Consolas"/>
          <w:color w:val="000000"/>
          <w:sz w:val="19"/>
          <w:szCs w:val="19"/>
        </w:rPr>
      </w:pPr>
      <w:ins w:id="101" w:author="Lemus Lopez Sergio" w:date="2024-01-22T17:49:00Z">
        <w:r>
          <w:rPr>
            <w:rFonts w:ascii="Consolas" w:hAnsi="Consolas" w:cs="Consolas"/>
            <w:color w:val="808080"/>
            <w:sz w:val="19"/>
            <w:szCs w:val="19"/>
          </w:rPr>
          <w:t>)</w:t>
        </w:r>
      </w:ins>
    </w:p>
    <w:p w14:paraId="5E88B4BA" w14:textId="77777777" w:rsidR="005D0250" w:rsidRDefault="005D0250" w:rsidP="005D0250">
      <w:pPr>
        <w:autoSpaceDE w:val="0"/>
        <w:autoSpaceDN w:val="0"/>
        <w:adjustRightInd w:val="0"/>
        <w:spacing w:after="0" w:line="240" w:lineRule="auto"/>
        <w:rPr>
          <w:ins w:id="102" w:author="Lemus Lopez Sergio" w:date="2024-01-22T17:49:00Z"/>
          <w:rFonts w:ascii="Consolas" w:hAnsi="Consolas" w:cs="Consolas"/>
          <w:color w:val="000000"/>
          <w:sz w:val="19"/>
          <w:szCs w:val="19"/>
        </w:rPr>
      </w:pPr>
      <w:ins w:id="103" w:author="Lemus Lopez Sergio" w:date="2024-01-22T17:49:00Z">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autoridad</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pk_autoridad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id_autoridad</w:t>
        </w:r>
        <w:proofErr w:type="spellEnd"/>
        <w:r>
          <w:rPr>
            <w:rFonts w:ascii="Consolas" w:hAnsi="Consolas" w:cs="Consolas"/>
            <w:color w:val="808080"/>
            <w:sz w:val="19"/>
            <w:szCs w:val="19"/>
          </w:rPr>
          <w:t>)</w:t>
        </w:r>
      </w:ins>
    </w:p>
    <w:p w14:paraId="3D8A28A6" w14:textId="77777777" w:rsidR="005D0250" w:rsidRDefault="005D0250" w:rsidP="005D0250">
      <w:pPr>
        <w:autoSpaceDE w:val="0"/>
        <w:autoSpaceDN w:val="0"/>
        <w:adjustRightInd w:val="0"/>
        <w:spacing w:after="0" w:line="240" w:lineRule="auto"/>
        <w:rPr>
          <w:ins w:id="104" w:author="Lemus Lopez Sergio" w:date="2024-01-22T17:49:00Z"/>
          <w:rFonts w:ascii="Consolas" w:hAnsi="Consolas" w:cs="Consolas"/>
          <w:color w:val="000000"/>
          <w:sz w:val="19"/>
          <w:szCs w:val="19"/>
        </w:rPr>
      </w:pPr>
    </w:p>
    <w:p w14:paraId="7846436A" w14:textId="77777777" w:rsidR="005D0250" w:rsidRDefault="005D0250" w:rsidP="005D0250">
      <w:pPr>
        <w:autoSpaceDE w:val="0"/>
        <w:autoSpaceDN w:val="0"/>
        <w:adjustRightInd w:val="0"/>
        <w:spacing w:after="0" w:line="240" w:lineRule="auto"/>
        <w:rPr>
          <w:ins w:id="105" w:author="Lemus Lopez Sergio" w:date="2024-01-22T17:49:00Z"/>
          <w:rFonts w:ascii="Consolas" w:hAnsi="Consolas" w:cs="Consolas"/>
          <w:color w:val="000000"/>
          <w:sz w:val="19"/>
          <w:szCs w:val="19"/>
        </w:rPr>
      </w:pPr>
      <w:proofErr w:type="spellStart"/>
      <w:ins w:id="106" w:author="Lemus Lopez Sergio" w:date="2024-01-22T17:49:00Z">
        <w:r>
          <w:rPr>
            <w:rFonts w:ascii="Consolas" w:hAnsi="Consolas" w:cs="Consolas"/>
            <w:color w:val="0000FF"/>
            <w:sz w:val="19"/>
            <w:szCs w:val="19"/>
          </w:rPr>
          <w:t>create</w:t>
        </w:r>
        <w:proofErr w:type="spell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registro</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ins>
    </w:p>
    <w:p w14:paraId="3A9534EA" w14:textId="77777777" w:rsidR="005D0250" w:rsidRDefault="005D0250" w:rsidP="005D0250">
      <w:pPr>
        <w:autoSpaceDE w:val="0"/>
        <w:autoSpaceDN w:val="0"/>
        <w:adjustRightInd w:val="0"/>
        <w:spacing w:after="0" w:line="240" w:lineRule="auto"/>
        <w:rPr>
          <w:ins w:id="107" w:author="Lemus Lopez Sergio" w:date="2024-01-22T17:49:00Z"/>
          <w:rFonts w:ascii="Consolas" w:hAnsi="Consolas" w:cs="Consolas"/>
          <w:color w:val="000000"/>
          <w:sz w:val="19"/>
          <w:szCs w:val="19"/>
        </w:rPr>
      </w:pPr>
      <w:proofErr w:type="spellStart"/>
      <w:ins w:id="108" w:author="Lemus Lopez Sergio" w:date="2024-01-22T17:49:00Z">
        <w:r>
          <w:rPr>
            <w:rFonts w:ascii="Consolas" w:hAnsi="Consolas" w:cs="Consolas"/>
            <w:color w:val="000000"/>
            <w:sz w:val="19"/>
            <w:szCs w:val="19"/>
          </w:rPr>
          <w:t>id_registro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integer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identity</w:t>
        </w:r>
        <w:proofErr w:type="spellEnd"/>
      </w:ins>
    </w:p>
    <w:p w14:paraId="091BD525" w14:textId="77777777" w:rsidR="005D0250" w:rsidRDefault="005D0250" w:rsidP="005D0250">
      <w:pPr>
        <w:autoSpaceDE w:val="0"/>
        <w:autoSpaceDN w:val="0"/>
        <w:adjustRightInd w:val="0"/>
        <w:spacing w:after="0" w:line="240" w:lineRule="auto"/>
        <w:rPr>
          <w:ins w:id="109" w:author="Lemus Lopez Sergio" w:date="2024-01-22T17:49:00Z"/>
          <w:rFonts w:ascii="Consolas" w:hAnsi="Consolas" w:cs="Consolas"/>
          <w:color w:val="000000"/>
          <w:sz w:val="19"/>
          <w:szCs w:val="19"/>
        </w:rPr>
      </w:pPr>
      <w:ins w:id="110"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numero_registro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ins>
    </w:p>
    <w:p w14:paraId="0BCCA1A5" w14:textId="77777777" w:rsidR="005D0250" w:rsidRDefault="005D0250" w:rsidP="005D0250">
      <w:pPr>
        <w:autoSpaceDE w:val="0"/>
        <w:autoSpaceDN w:val="0"/>
        <w:adjustRightInd w:val="0"/>
        <w:spacing w:after="0" w:line="240" w:lineRule="auto"/>
        <w:rPr>
          <w:ins w:id="111" w:author="Lemus Lopez Sergio" w:date="2024-01-22T17:49:00Z"/>
          <w:rFonts w:ascii="Consolas" w:hAnsi="Consolas" w:cs="Consolas"/>
          <w:color w:val="000000"/>
          <w:sz w:val="19"/>
          <w:szCs w:val="19"/>
        </w:rPr>
      </w:pPr>
      <w:ins w:id="112"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id_evento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tinyint</w:t>
        </w:r>
        <w:proofErr w:type="spellEnd"/>
        <w:r>
          <w:rPr>
            <w:rFonts w:ascii="Consolas" w:hAnsi="Consolas" w:cs="Consolas"/>
            <w:color w:val="000000"/>
            <w:sz w:val="19"/>
            <w:szCs w:val="19"/>
          </w:rPr>
          <w:t xml:space="preserve"> </w:t>
        </w:r>
      </w:ins>
    </w:p>
    <w:p w14:paraId="4461E912" w14:textId="77777777" w:rsidR="005D0250" w:rsidRDefault="005D0250" w:rsidP="005D0250">
      <w:pPr>
        <w:autoSpaceDE w:val="0"/>
        <w:autoSpaceDN w:val="0"/>
        <w:adjustRightInd w:val="0"/>
        <w:spacing w:after="0" w:line="240" w:lineRule="auto"/>
        <w:rPr>
          <w:ins w:id="113" w:author="Lemus Lopez Sergio" w:date="2024-01-22T17:49:00Z"/>
          <w:rFonts w:ascii="Consolas" w:hAnsi="Consolas" w:cs="Consolas"/>
          <w:color w:val="000000"/>
          <w:sz w:val="19"/>
          <w:szCs w:val="19"/>
        </w:rPr>
      </w:pPr>
      <w:ins w:id="114"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id_autoridad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integer</w:t>
        </w:r>
        <w:proofErr w:type="spellEnd"/>
      </w:ins>
    </w:p>
    <w:p w14:paraId="7B371EDE" w14:textId="77777777" w:rsidR="005D0250" w:rsidRDefault="005D0250" w:rsidP="005D0250">
      <w:pPr>
        <w:autoSpaceDE w:val="0"/>
        <w:autoSpaceDN w:val="0"/>
        <w:adjustRightInd w:val="0"/>
        <w:spacing w:after="0" w:line="240" w:lineRule="auto"/>
        <w:rPr>
          <w:ins w:id="115" w:author="Lemus Lopez Sergio" w:date="2024-01-22T17:49:00Z"/>
          <w:rFonts w:ascii="Consolas" w:hAnsi="Consolas" w:cs="Consolas"/>
          <w:color w:val="000000"/>
          <w:sz w:val="19"/>
          <w:szCs w:val="19"/>
        </w:rPr>
      </w:pPr>
      <w:ins w:id="116"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id_usuario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integer</w:t>
        </w:r>
        <w:proofErr w:type="spellEnd"/>
      </w:ins>
    </w:p>
    <w:p w14:paraId="0CA827DB" w14:textId="77777777" w:rsidR="005D0250" w:rsidRDefault="005D0250" w:rsidP="005D0250">
      <w:pPr>
        <w:autoSpaceDE w:val="0"/>
        <w:autoSpaceDN w:val="0"/>
        <w:adjustRightInd w:val="0"/>
        <w:spacing w:after="0" w:line="240" w:lineRule="auto"/>
        <w:rPr>
          <w:ins w:id="117" w:author="Lemus Lopez Sergio" w:date="2024-01-22T17:49:00Z"/>
          <w:rFonts w:ascii="Consolas" w:hAnsi="Consolas" w:cs="Consolas"/>
          <w:color w:val="000000"/>
          <w:sz w:val="19"/>
          <w:szCs w:val="19"/>
        </w:rPr>
      </w:pPr>
      <w:ins w:id="118"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fecha_registro</w:t>
        </w:r>
        <w:proofErr w:type="spellEnd"/>
        <w:r>
          <w:rPr>
            <w:rFonts w:ascii="Consolas" w:hAnsi="Consolas" w:cs="Consolas"/>
            <w:color w:val="000000"/>
            <w:sz w:val="19"/>
            <w:szCs w:val="19"/>
          </w:rPr>
          <w:t xml:space="preserve"> </w:t>
        </w:r>
        <w:r>
          <w:rPr>
            <w:rFonts w:ascii="Consolas" w:hAnsi="Consolas" w:cs="Consolas"/>
            <w:color w:val="0000FF"/>
            <w:sz w:val="19"/>
            <w:szCs w:val="19"/>
          </w:rPr>
          <w:t>date</w:t>
        </w:r>
      </w:ins>
    </w:p>
    <w:p w14:paraId="2A0DC41E" w14:textId="77777777" w:rsidR="005D0250" w:rsidRDefault="005D0250" w:rsidP="005D0250">
      <w:pPr>
        <w:autoSpaceDE w:val="0"/>
        <w:autoSpaceDN w:val="0"/>
        <w:adjustRightInd w:val="0"/>
        <w:spacing w:after="0" w:line="240" w:lineRule="auto"/>
        <w:rPr>
          <w:ins w:id="119" w:author="Lemus Lopez Sergio" w:date="2024-01-22T17:49:00Z"/>
          <w:rFonts w:ascii="Consolas" w:hAnsi="Consolas" w:cs="Consolas"/>
          <w:color w:val="000000"/>
          <w:sz w:val="19"/>
          <w:szCs w:val="19"/>
        </w:rPr>
      </w:pPr>
      <w:ins w:id="120"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fecha_actualizacion</w:t>
        </w:r>
        <w:proofErr w:type="spellEnd"/>
        <w:r>
          <w:rPr>
            <w:rFonts w:ascii="Consolas" w:hAnsi="Consolas" w:cs="Consolas"/>
            <w:color w:val="000000"/>
            <w:sz w:val="19"/>
            <w:szCs w:val="19"/>
          </w:rPr>
          <w:t xml:space="preserve"> </w:t>
        </w:r>
        <w:r>
          <w:rPr>
            <w:rFonts w:ascii="Consolas" w:hAnsi="Consolas" w:cs="Consolas"/>
            <w:color w:val="0000FF"/>
            <w:sz w:val="19"/>
            <w:szCs w:val="19"/>
          </w:rPr>
          <w:t>date</w:t>
        </w:r>
      </w:ins>
    </w:p>
    <w:p w14:paraId="6D297848" w14:textId="77777777" w:rsidR="005D0250" w:rsidRDefault="005D0250" w:rsidP="005D0250">
      <w:pPr>
        <w:autoSpaceDE w:val="0"/>
        <w:autoSpaceDN w:val="0"/>
        <w:adjustRightInd w:val="0"/>
        <w:spacing w:after="0" w:line="240" w:lineRule="auto"/>
        <w:rPr>
          <w:ins w:id="121" w:author="Lemus Lopez Sergio" w:date="2024-01-22T17:49:00Z"/>
          <w:rFonts w:ascii="Consolas" w:hAnsi="Consolas" w:cs="Consolas"/>
          <w:color w:val="000000"/>
          <w:sz w:val="19"/>
          <w:szCs w:val="19"/>
        </w:rPr>
      </w:pPr>
      <w:ins w:id="122" w:author="Lemus Lopez Sergio" w:date="2024-01-22T17:49:00Z">
        <w:r>
          <w:rPr>
            <w:rFonts w:ascii="Consolas" w:hAnsi="Consolas" w:cs="Consolas"/>
            <w:color w:val="808080"/>
            <w:sz w:val="19"/>
            <w:szCs w:val="19"/>
          </w:rPr>
          <w:t>)</w:t>
        </w:r>
      </w:ins>
    </w:p>
    <w:p w14:paraId="6AF843A3" w14:textId="77777777" w:rsidR="005D0250" w:rsidRDefault="005D0250" w:rsidP="005D0250">
      <w:pPr>
        <w:autoSpaceDE w:val="0"/>
        <w:autoSpaceDN w:val="0"/>
        <w:adjustRightInd w:val="0"/>
        <w:spacing w:after="0" w:line="240" w:lineRule="auto"/>
        <w:rPr>
          <w:ins w:id="123" w:author="Lemus Lopez Sergio" w:date="2024-01-22T17:49:00Z"/>
          <w:rFonts w:ascii="Consolas" w:hAnsi="Consolas" w:cs="Consolas"/>
          <w:color w:val="000000"/>
          <w:sz w:val="19"/>
          <w:szCs w:val="19"/>
        </w:rPr>
      </w:pPr>
      <w:ins w:id="124" w:author="Lemus Lopez Sergio" w:date="2024-01-22T17:49:00Z">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registro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pk_registro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id_registro</w:t>
        </w:r>
        <w:proofErr w:type="spellEnd"/>
        <w:r>
          <w:rPr>
            <w:rFonts w:ascii="Consolas" w:hAnsi="Consolas" w:cs="Consolas"/>
            <w:color w:val="808080"/>
            <w:sz w:val="19"/>
            <w:szCs w:val="19"/>
          </w:rPr>
          <w:t>)</w:t>
        </w:r>
      </w:ins>
    </w:p>
    <w:p w14:paraId="5147AA31" w14:textId="77777777" w:rsidR="005D0250" w:rsidRDefault="005D0250" w:rsidP="005D0250">
      <w:pPr>
        <w:autoSpaceDE w:val="0"/>
        <w:autoSpaceDN w:val="0"/>
        <w:adjustRightInd w:val="0"/>
        <w:spacing w:after="0" w:line="240" w:lineRule="auto"/>
        <w:rPr>
          <w:ins w:id="125" w:author="Lemus Lopez Sergio" w:date="2024-01-22T17:49:00Z"/>
          <w:rFonts w:ascii="Consolas" w:hAnsi="Consolas" w:cs="Consolas"/>
          <w:color w:val="000000"/>
          <w:sz w:val="19"/>
          <w:szCs w:val="19"/>
        </w:rPr>
      </w:pPr>
      <w:ins w:id="126" w:author="Lemus Lopez Sergio" w:date="2024-01-22T17:49:00Z">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registro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fk_registro_evento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id_evento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evento</w:t>
        </w:r>
        <w:proofErr w:type="spellEnd"/>
      </w:ins>
    </w:p>
    <w:p w14:paraId="4558FBE2" w14:textId="77777777" w:rsidR="005D0250" w:rsidRDefault="005D0250" w:rsidP="005D0250">
      <w:pPr>
        <w:autoSpaceDE w:val="0"/>
        <w:autoSpaceDN w:val="0"/>
        <w:adjustRightInd w:val="0"/>
        <w:spacing w:after="0" w:line="240" w:lineRule="auto"/>
        <w:rPr>
          <w:ins w:id="127" w:author="Lemus Lopez Sergio" w:date="2024-01-22T17:49:00Z"/>
          <w:rFonts w:ascii="Consolas" w:hAnsi="Consolas" w:cs="Consolas"/>
          <w:color w:val="000000"/>
          <w:sz w:val="19"/>
          <w:szCs w:val="19"/>
        </w:rPr>
      </w:pPr>
      <w:ins w:id="128" w:author="Lemus Lopez Sergio" w:date="2024-01-22T17:49:00Z">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registro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fk_registro_autoridad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id_autoridad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autoridad</w:t>
        </w:r>
        <w:proofErr w:type="spellEnd"/>
      </w:ins>
    </w:p>
    <w:p w14:paraId="01C3DE07" w14:textId="77777777" w:rsidR="005D0250" w:rsidRDefault="005D0250" w:rsidP="005D0250">
      <w:pPr>
        <w:autoSpaceDE w:val="0"/>
        <w:autoSpaceDN w:val="0"/>
        <w:adjustRightInd w:val="0"/>
        <w:spacing w:after="0" w:line="240" w:lineRule="auto"/>
        <w:rPr>
          <w:ins w:id="129" w:author="Lemus Lopez Sergio" w:date="2024-01-22T17:49:00Z"/>
          <w:rFonts w:ascii="Consolas" w:hAnsi="Consolas" w:cs="Consolas"/>
          <w:color w:val="000000"/>
          <w:sz w:val="19"/>
          <w:szCs w:val="19"/>
        </w:rPr>
      </w:pPr>
    </w:p>
    <w:p w14:paraId="52296C9D" w14:textId="77777777" w:rsidR="005D0250" w:rsidRDefault="005D0250" w:rsidP="005D0250">
      <w:pPr>
        <w:autoSpaceDE w:val="0"/>
        <w:autoSpaceDN w:val="0"/>
        <w:adjustRightInd w:val="0"/>
        <w:spacing w:after="0" w:line="240" w:lineRule="auto"/>
        <w:rPr>
          <w:ins w:id="130" w:author="Lemus Lopez Sergio" w:date="2024-01-22T17:49:00Z"/>
          <w:rFonts w:ascii="Consolas" w:hAnsi="Consolas" w:cs="Consolas"/>
          <w:color w:val="000000"/>
          <w:sz w:val="19"/>
          <w:szCs w:val="19"/>
        </w:rPr>
      </w:pPr>
    </w:p>
    <w:p w14:paraId="1A38941D" w14:textId="77777777" w:rsidR="005D0250" w:rsidRDefault="005D0250" w:rsidP="005D0250">
      <w:pPr>
        <w:autoSpaceDE w:val="0"/>
        <w:autoSpaceDN w:val="0"/>
        <w:adjustRightInd w:val="0"/>
        <w:spacing w:after="0" w:line="240" w:lineRule="auto"/>
        <w:rPr>
          <w:ins w:id="131" w:author="Lemus Lopez Sergio" w:date="2024-01-22T17:49:00Z"/>
          <w:rFonts w:ascii="Consolas" w:hAnsi="Consolas" w:cs="Consolas"/>
          <w:color w:val="000000"/>
          <w:sz w:val="19"/>
          <w:szCs w:val="19"/>
        </w:rPr>
      </w:pPr>
      <w:proofErr w:type="spellStart"/>
      <w:ins w:id="132" w:author="Lemus Lopez Sergio" w:date="2024-01-22T17:49:00Z">
        <w:r>
          <w:rPr>
            <w:rFonts w:ascii="Consolas" w:hAnsi="Consolas" w:cs="Consolas"/>
            <w:color w:val="0000FF"/>
            <w:sz w:val="19"/>
            <w:szCs w:val="19"/>
          </w:rPr>
          <w:t>create</w:t>
        </w:r>
        <w:proofErr w:type="spell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proofErr w:type="spellEnd"/>
        <w:proofErr w:type="gramEnd"/>
        <w:r>
          <w:rPr>
            <w:rFonts w:ascii="Consolas" w:hAnsi="Consolas" w:cs="Consolas"/>
            <w:color w:val="0000FF"/>
            <w:sz w:val="19"/>
            <w:szCs w:val="19"/>
          </w:rPr>
          <w:t xml:space="preserve"> </w:t>
        </w:r>
        <w:r>
          <w:rPr>
            <w:rFonts w:ascii="Consolas" w:hAnsi="Consolas" w:cs="Consolas"/>
            <w:color w:val="808080"/>
            <w:sz w:val="19"/>
            <w:szCs w:val="19"/>
          </w:rPr>
          <w:t>(</w:t>
        </w:r>
      </w:ins>
    </w:p>
    <w:p w14:paraId="0796D52F" w14:textId="77777777" w:rsidR="005D0250" w:rsidRDefault="005D0250" w:rsidP="005D0250">
      <w:pPr>
        <w:autoSpaceDE w:val="0"/>
        <w:autoSpaceDN w:val="0"/>
        <w:adjustRightInd w:val="0"/>
        <w:spacing w:after="0" w:line="240" w:lineRule="auto"/>
        <w:rPr>
          <w:ins w:id="133" w:author="Lemus Lopez Sergio" w:date="2024-01-22T17:49:00Z"/>
          <w:rFonts w:ascii="Consolas" w:hAnsi="Consolas" w:cs="Consolas"/>
          <w:color w:val="000000"/>
          <w:sz w:val="19"/>
          <w:szCs w:val="19"/>
        </w:rPr>
      </w:pPr>
      <w:proofErr w:type="spellStart"/>
      <w:ins w:id="134" w:author="Lemus Lopez Sergio" w:date="2024-01-22T17:49:00Z">
        <w:r>
          <w:rPr>
            <w:rFonts w:ascii="Consolas" w:hAnsi="Consolas" w:cs="Consolas"/>
            <w:color w:val="000000"/>
            <w:sz w:val="19"/>
            <w:szCs w:val="19"/>
          </w:rPr>
          <w:t>id_detenido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integer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not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null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identity</w:t>
        </w:r>
        <w:proofErr w:type="spellEnd"/>
      </w:ins>
    </w:p>
    <w:p w14:paraId="407D2BD7" w14:textId="77777777" w:rsidR="005D0250" w:rsidRDefault="005D0250" w:rsidP="005D0250">
      <w:pPr>
        <w:autoSpaceDE w:val="0"/>
        <w:autoSpaceDN w:val="0"/>
        <w:adjustRightInd w:val="0"/>
        <w:spacing w:after="0" w:line="240" w:lineRule="auto"/>
        <w:rPr>
          <w:ins w:id="135" w:author="Lemus Lopez Sergio" w:date="2024-01-22T17:49:00Z"/>
          <w:rFonts w:ascii="Consolas" w:hAnsi="Consolas" w:cs="Consolas"/>
          <w:color w:val="000000"/>
          <w:sz w:val="19"/>
          <w:szCs w:val="19"/>
        </w:rPr>
      </w:pPr>
      <w:ins w:id="136"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id_registro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integer</w:t>
        </w:r>
        <w:proofErr w:type="spellEnd"/>
      </w:ins>
    </w:p>
    <w:p w14:paraId="1D07A0B0" w14:textId="77777777" w:rsidR="005D0250" w:rsidRDefault="005D0250" w:rsidP="005D0250">
      <w:pPr>
        <w:autoSpaceDE w:val="0"/>
        <w:autoSpaceDN w:val="0"/>
        <w:adjustRightInd w:val="0"/>
        <w:spacing w:after="0" w:line="240" w:lineRule="auto"/>
        <w:rPr>
          <w:ins w:id="137" w:author="Lemus Lopez Sergio" w:date="2024-01-22T17:49:00Z"/>
          <w:rFonts w:ascii="Consolas" w:hAnsi="Consolas" w:cs="Consolas"/>
          <w:color w:val="000000"/>
          <w:sz w:val="19"/>
          <w:szCs w:val="19"/>
        </w:rPr>
      </w:pPr>
      <w:ins w:id="138"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nombre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ins>
    </w:p>
    <w:p w14:paraId="48AC41A6" w14:textId="77777777" w:rsidR="005D0250" w:rsidRDefault="005D0250" w:rsidP="005D0250">
      <w:pPr>
        <w:autoSpaceDE w:val="0"/>
        <w:autoSpaceDN w:val="0"/>
        <w:adjustRightInd w:val="0"/>
        <w:spacing w:after="0" w:line="240" w:lineRule="auto"/>
        <w:rPr>
          <w:ins w:id="139" w:author="Lemus Lopez Sergio" w:date="2024-01-22T17:49:00Z"/>
          <w:rFonts w:ascii="Consolas" w:hAnsi="Consolas" w:cs="Consolas"/>
          <w:color w:val="000000"/>
          <w:sz w:val="19"/>
          <w:szCs w:val="19"/>
        </w:rPr>
      </w:pPr>
      <w:ins w:id="140"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primer_apellido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ins>
    </w:p>
    <w:p w14:paraId="135F629C" w14:textId="77777777" w:rsidR="005D0250" w:rsidRDefault="005D0250" w:rsidP="005D0250">
      <w:pPr>
        <w:autoSpaceDE w:val="0"/>
        <w:autoSpaceDN w:val="0"/>
        <w:adjustRightInd w:val="0"/>
        <w:spacing w:after="0" w:line="240" w:lineRule="auto"/>
        <w:rPr>
          <w:ins w:id="141" w:author="Lemus Lopez Sergio" w:date="2024-01-22T17:49:00Z"/>
          <w:rFonts w:ascii="Consolas" w:hAnsi="Consolas" w:cs="Consolas"/>
          <w:color w:val="000000"/>
          <w:sz w:val="19"/>
          <w:szCs w:val="19"/>
        </w:rPr>
      </w:pPr>
      <w:ins w:id="142"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segundo_apellido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ins>
    </w:p>
    <w:p w14:paraId="4D56C453" w14:textId="77777777" w:rsidR="005D0250" w:rsidRDefault="005D0250" w:rsidP="005D0250">
      <w:pPr>
        <w:autoSpaceDE w:val="0"/>
        <w:autoSpaceDN w:val="0"/>
        <w:adjustRightInd w:val="0"/>
        <w:spacing w:after="0" w:line="240" w:lineRule="auto"/>
        <w:rPr>
          <w:ins w:id="143" w:author="Lemus Lopez Sergio" w:date="2024-01-22T17:49:00Z"/>
          <w:rFonts w:ascii="Consolas" w:hAnsi="Consolas" w:cs="Consolas"/>
          <w:color w:val="000000"/>
          <w:sz w:val="19"/>
          <w:szCs w:val="19"/>
        </w:rPr>
      </w:pPr>
      <w:ins w:id="144"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sexo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32</w:t>
        </w:r>
        <w:r>
          <w:rPr>
            <w:rFonts w:ascii="Consolas" w:hAnsi="Consolas" w:cs="Consolas"/>
            <w:color w:val="808080"/>
            <w:sz w:val="19"/>
            <w:szCs w:val="19"/>
          </w:rPr>
          <w:t>)</w:t>
        </w:r>
      </w:ins>
    </w:p>
    <w:p w14:paraId="14B69333" w14:textId="77777777" w:rsidR="005D0250" w:rsidRDefault="005D0250" w:rsidP="005D0250">
      <w:pPr>
        <w:autoSpaceDE w:val="0"/>
        <w:autoSpaceDN w:val="0"/>
        <w:adjustRightInd w:val="0"/>
        <w:spacing w:after="0" w:line="240" w:lineRule="auto"/>
        <w:rPr>
          <w:ins w:id="145" w:author="Lemus Lopez Sergio" w:date="2024-01-22T17:49:00Z"/>
          <w:rFonts w:ascii="Consolas" w:hAnsi="Consolas" w:cs="Consolas"/>
          <w:color w:val="000000"/>
          <w:sz w:val="19"/>
          <w:szCs w:val="19"/>
        </w:rPr>
      </w:pPr>
      <w:ins w:id="146"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fecha_nacimiento</w:t>
        </w:r>
        <w:proofErr w:type="spellEnd"/>
        <w:r>
          <w:rPr>
            <w:rFonts w:ascii="Consolas" w:hAnsi="Consolas" w:cs="Consolas"/>
            <w:color w:val="000000"/>
            <w:sz w:val="19"/>
            <w:szCs w:val="19"/>
          </w:rPr>
          <w:t xml:space="preserve"> </w:t>
        </w:r>
        <w:r>
          <w:rPr>
            <w:rFonts w:ascii="Consolas" w:hAnsi="Consolas" w:cs="Consolas"/>
            <w:color w:val="0000FF"/>
            <w:sz w:val="19"/>
            <w:szCs w:val="19"/>
          </w:rPr>
          <w:t>date</w:t>
        </w:r>
      </w:ins>
    </w:p>
    <w:p w14:paraId="3B39C659" w14:textId="77777777" w:rsidR="005D0250" w:rsidRDefault="005D0250" w:rsidP="005D0250">
      <w:pPr>
        <w:autoSpaceDE w:val="0"/>
        <w:autoSpaceDN w:val="0"/>
        <w:adjustRightInd w:val="0"/>
        <w:spacing w:after="0" w:line="240" w:lineRule="auto"/>
        <w:rPr>
          <w:ins w:id="147" w:author="Lemus Lopez Sergio" w:date="2024-01-22T17:49:00Z"/>
          <w:rFonts w:ascii="Consolas" w:hAnsi="Consolas" w:cs="Consolas"/>
          <w:color w:val="000000"/>
          <w:sz w:val="19"/>
          <w:szCs w:val="19"/>
        </w:rPr>
      </w:pPr>
      <w:ins w:id="148"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edad </w:t>
        </w:r>
        <w:proofErr w:type="spellStart"/>
        <w:r>
          <w:rPr>
            <w:rFonts w:ascii="Consolas" w:hAnsi="Consolas" w:cs="Consolas"/>
            <w:color w:val="0000FF"/>
            <w:sz w:val="19"/>
            <w:szCs w:val="19"/>
          </w:rPr>
          <w:t>integer</w:t>
        </w:r>
        <w:proofErr w:type="spellEnd"/>
      </w:ins>
    </w:p>
    <w:p w14:paraId="327B0E5D" w14:textId="77777777" w:rsidR="005D0250" w:rsidRDefault="005D0250" w:rsidP="005D0250">
      <w:pPr>
        <w:autoSpaceDE w:val="0"/>
        <w:autoSpaceDN w:val="0"/>
        <w:adjustRightInd w:val="0"/>
        <w:spacing w:after="0" w:line="240" w:lineRule="auto"/>
        <w:rPr>
          <w:ins w:id="149" w:author="Lemus Lopez Sergio" w:date="2024-01-22T17:49:00Z"/>
          <w:rFonts w:ascii="Consolas" w:hAnsi="Consolas" w:cs="Consolas"/>
          <w:color w:val="000000"/>
          <w:sz w:val="19"/>
          <w:szCs w:val="19"/>
        </w:rPr>
      </w:pPr>
      <w:ins w:id="150"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aliases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ins>
    </w:p>
    <w:p w14:paraId="35E2CAF2" w14:textId="77777777" w:rsidR="005D0250" w:rsidRDefault="005D0250" w:rsidP="005D0250">
      <w:pPr>
        <w:autoSpaceDE w:val="0"/>
        <w:autoSpaceDN w:val="0"/>
        <w:adjustRightInd w:val="0"/>
        <w:spacing w:after="0" w:line="240" w:lineRule="auto"/>
        <w:rPr>
          <w:ins w:id="151" w:author="Lemus Lopez Sergio" w:date="2024-01-22T17:49:00Z"/>
          <w:rFonts w:ascii="Consolas" w:hAnsi="Consolas" w:cs="Consolas"/>
          <w:color w:val="000000"/>
          <w:sz w:val="19"/>
          <w:szCs w:val="19"/>
        </w:rPr>
      </w:pPr>
      <w:ins w:id="152"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curp</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ins>
    </w:p>
    <w:p w14:paraId="5890727D" w14:textId="77777777" w:rsidR="005D0250" w:rsidRDefault="005D0250" w:rsidP="005D0250">
      <w:pPr>
        <w:autoSpaceDE w:val="0"/>
        <w:autoSpaceDN w:val="0"/>
        <w:adjustRightInd w:val="0"/>
        <w:spacing w:after="0" w:line="240" w:lineRule="auto"/>
        <w:rPr>
          <w:ins w:id="153" w:author="Lemus Lopez Sergio" w:date="2024-01-22T17:49:00Z"/>
          <w:rFonts w:ascii="Consolas" w:hAnsi="Consolas" w:cs="Consolas"/>
          <w:color w:val="000000"/>
          <w:sz w:val="19"/>
          <w:szCs w:val="19"/>
        </w:rPr>
      </w:pPr>
      <w:ins w:id="154" w:author="Lemus Lopez Sergio" w:date="2024-01-22T17:49:00Z">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fecha_detencion</w:t>
        </w:r>
        <w:proofErr w:type="spellEnd"/>
        <w:r>
          <w:rPr>
            <w:rFonts w:ascii="Consolas" w:hAnsi="Consolas" w:cs="Consolas"/>
            <w:color w:val="000000"/>
            <w:sz w:val="19"/>
            <w:szCs w:val="19"/>
          </w:rPr>
          <w:t xml:space="preserve"> </w:t>
        </w:r>
        <w:r>
          <w:rPr>
            <w:rFonts w:ascii="Consolas" w:hAnsi="Consolas" w:cs="Consolas"/>
            <w:color w:val="0000FF"/>
            <w:sz w:val="19"/>
            <w:szCs w:val="19"/>
          </w:rPr>
          <w:t>date</w:t>
        </w:r>
      </w:ins>
    </w:p>
    <w:p w14:paraId="388517AD" w14:textId="77777777" w:rsidR="005D0250" w:rsidRDefault="005D0250" w:rsidP="005D0250">
      <w:pPr>
        <w:autoSpaceDE w:val="0"/>
        <w:autoSpaceDN w:val="0"/>
        <w:adjustRightInd w:val="0"/>
        <w:spacing w:after="0" w:line="240" w:lineRule="auto"/>
        <w:rPr>
          <w:ins w:id="155" w:author="Lemus Lopez Sergio" w:date="2024-01-22T17:49:00Z"/>
          <w:rFonts w:ascii="Consolas" w:hAnsi="Consolas" w:cs="Consolas"/>
          <w:color w:val="000000"/>
          <w:sz w:val="19"/>
          <w:szCs w:val="19"/>
        </w:rPr>
      </w:pPr>
      <w:ins w:id="156" w:author="Lemus Lopez Sergio" w:date="2024-01-22T17:49:00Z">
        <w:r>
          <w:rPr>
            <w:rFonts w:ascii="Consolas" w:hAnsi="Consolas" w:cs="Consolas"/>
            <w:color w:val="808080"/>
            <w:sz w:val="19"/>
            <w:szCs w:val="19"/>
          </w:rPr>
          <w:t>)</w:t>
        </w:r>
      </w:ins>
    </w:p>
    <w:p w14:paraId="64EA21C2" w14:textId="77777777" w:rsidR="005D0250" w:rsidRDefault="005D0250" w:rsidP="005D0250">
      <w:pPr>
        <w:autoSpaceDE w:val="0"/>
        <w:autoSpaceDN w:val="0"/>
        <w:adjustRightInd w:val="0"/>
        <w:spacing w:after="0" w:line="240" w:lineRule="auto"/>
        <w:rPr>
          <w:ins w:id="157" w:author="Lemus Lopez Sergio" w:date="2024-01-22T17:49:00Z"/>
          <w:rFonts w:ascii="Consolas" w:hAnsi="Consolas" w:cs="Consolas"/>
          <w:color w:val="000000"/>
          <w:sz w:val="19"/>
          <w:szCs w:val="19"/>
        </w:rPr>
      </w:pPr>
      <w:ins w:id="158" w:author="Lemus Lopez Sergio" w:date="2024-01-22T17:49:00Z">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pk_detenido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primary</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id_detenido</w:t>
        </w:r>
        <w:proofErr w:type="spellEnd"/>
        <w:r>
          <w:rPr>
            <w:rFonts w:ascii="Consolas" w:hAnsi="Consolas" w:cs="Consolas"/>
            <w:color w:val="808080"/>
            <w:sz w:val="19"/>
            <w:szCs w:val="19"/>
          </w:rPr>
          <w:t>)</w:t>
        </w:r>
      </w:ins>
    </w:p>
    <w:p w14:paraId="051E0E7C" w14:textId="77777777" w:rsidR="005D0250" w:rsidRDefault="005D0250" w:rsidP="005D0250">
      <w:pPr>
        <w:autoSpaceDE w:val="0"/>
        <w:autoSpaceDN w:val="0"/>
        <w:adjustRightInd w:val="0"/>
        <w:spacing w:after="0" w:line="240" w:lineRule="auto"/>
        <w:rPr>
          <w:ins w:id="159" w:author="Lemus Lopez Sergio" w:date="2024-01-22T17:49:00Z"/>
          <w:rFonts w:ascii="Consolas" w:hAnsi="Consolas" w:cs="Consolas"/>
          <w:color w:val="000000"/>
          <w:sz w:val="19"/>
          <w:szCs w:val="19"/>
        </w:rPr>
      </w:pPr>
      <w:ins w:id="160" w:author="Lemus Lopez Sergio" w:date="2024-01-22T17:49:00Z">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fk_detenido_registro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id_registro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registro</w:t>
        </w:r>
        <w:proofErr w:type="spellEnd"/>
      </w:ins>
    </w:p>
    <w:p w14:paraId="6D1E59F3" w14:textId="77777777" w:rsidR="005D0250" w:rsidRDefault="005D0250" w:rsidP="005D0250">
      <w:pPr>
        <w:autoSpaceDE w:val="0"/>
        <w:autoSpaceDN w:val="0"/>
        <w:adjustRightInd w:val="0"/>
        <w:spacing w:after="0" w:line="240" w:lineRule="auto"/>
        <w:rPr>
          <w:ins w:id="161" w:author="Lemus Lopez Sergio" w:date="2024-01-22T17:49:00Z"/>
          <w:rFonts w:ascii="Consolas" w:hAnsi="Consolas" w:cs="Consolas"/>
          <w:color w:val="000000"/>
          <w:sz w:val="19"/>
          <w:szCs w:val="19"/>
        </w:rPr>
      </w:pPr>
      <w:ins w:id="162" w:author="Lemus Lopez Sergio" w:date="2024-01-22T17:49:00Z">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drop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constraint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fk_detenido_registro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foreign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key</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id_registro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FF"/>
            <w:sz w:val="19"/>
            <w:szCs w:val="19"/>
          </w:rPr>
          <w:t>references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registro</w:t>
        </w:r>
        <w:proofErr w:type="spellEnd"/>
      </w:ins>
    </w:p>
    <w:p w14:paraId="406DB43E" w14:textId="19E5EF0F" w:rsidR="005D0250" w:rsidRDefault="005D0250" w:rsidP="005D0250">
      <w:pPr>
        <w:autoSpaceDE w:val="0"/>
        <w:autoSpaceDN w:val="0"/>
        <w:adjustRightInd w:val="0"/>
        <w:spacing w:after="0" w:line="240" w:lineRule="auto"/>
        <w:rPr>
          <w:ins w:id="163" w:author="Lemus Lopez Sergio" w:date="2024-01-22T17:51:00Z"/>
          <w:rFonts w:ascii="Consolas" w:hAnsi="Consolas" w:cs="Consolas"/>
          <w:color w:val="000000"/>
          <w:sz w:val="19"/>
          <w:szCs w:val="19"/>
        </w:rPr>
      </w:pPr>
    </w:p>
    <w:p w14:paraId="2510D164" w14:textId="6BC08C76" w:rsidR="005D0250" w:rsidRDefault="005D0250" w:rsidP="00852D06">
      <w:pPr>
        <w:ind w:left="1416"/>
        <w:rPr>
          <w:ins w:id="164" w:author="Lemus Lopez Sergio" w:date="2024-01-22T18:02:00Z"/>
          <w:i/>
          <w:iCs/>
        </w:rPr>
      </w:pPr>
      <w:ins w:id="165" w:author="Lemus Lopez Sergio" w:date="2024-01-22T17:52:00Z">
        <w:r w:rsidRPr="00852D06">
          <w:rPr>
            <w:i/>
            <w:iCs/>
            <w:rPrChange w:id="166" w:author="Lemus Lopez Sergio" w:date="2024-01-22T17:54:00Z">
              <w:rPr/>
            </w:rPrChange>
          </w:rPr>
          <w:t>Dado que se trata de una búsqueda nominal, y por los problemas ya expuestos, se considera de gran utilidad el agregar un campo que contenga el</w:t>
        </w:r>
      </w:ins>
      <w:ins w:id="167" w:author="Lemus Lopez Sergio" w:date="2024-01-22T17:53:00Z">
        <w:r w:rsidRPr="00852D06">
          <w:rPr>
            <w:i/>
            <w:iCs/>
            <w:rPrChange w:id="168" w:author="Lemus Lopez Sergio" w:date="2024-01-22T17:54:00Z">
              <w:rPr/>
            </w:rPrChange>
          </w:rPr>
          <w:t xml:space="preserve"> nombre completo del detenido</w:t>
        </w:r>
      </w:ins>
      <w:ins w:id="169" w:author="Lemus Lopez Sergio" w:date="2024-01-22T17:56:00Z">
        <w:r w:rsidR="00852D06">
          <w:rPr>
            <w:i/>
            <w:iCs/>
          </w:rPr>
          <w:t xml:space="preserve"> iniciando por el nombre</w:t>
        </w:r>
      </w:ins>
      <w:ins w:id="170" w:author="Lemus Lopez Sergio" w:date="2024-01-22T17:53:00Z">
        <w:r w:rsidR="00852D06" w:rsidRPr="00852D06">
          <w:rPr>
            <w:i/>
            <w:iCs/>
            <w:rPrChange w:id="171" w:author="Lemus Lopez Sergio" w:date="2024-01-22T17:54:00Z">
              <w:rPr/>
            </w:rPrChange>
          </w:rPr>
          <w:t xml:space="preserve">. En este ejemplo no se incluye ningún otro tipo de transformación, aunque </w:t>
        </w:r>
        <w:r w:rsidR="00852D06" w:rsidRPr="00852D06">
          <w:rPr>
            <w:i/>
            <w:iCs/>
            <w:rPrChange w:id="172" w:author="Lemus Lopez Sergio" w:date="2024-01-22T17:54:00Z">
              <w:rPr/>
            </w:rPrChange>
          </w:rPr>
          <w:lastRenderedPageBreak/>
          <w:t xml:space="preserve">podría contemplarse que ciertas abreviaturas utilizadas </w:t>
        </w:r>
      </w:ins>
      <w:ins w:id="173" w:author="Lemus Lopez Sergio" w:date="2024-01-22T17:54:00Z">
        <w:r w:rsidR="00852D06" w:rsidRPr="00852D06">
          <w:rPr>
            <w:i/>
            <w:iCs/>
            <w:rPrChange w:id="174" w:author="Lemus Lopez Sergio" w:date="2024-01-22T17:54:00Z">
              <w:rPr/>
            </w:rPrChange>
          </w:rPr>
          <w:t xml:space="preserve">se pudieran estandarizar. Por </w:t>
        </w:r>
        <w:proofErr w:type="gramStart"/>
        <w:r w:rsidR="00852D06" w:rsidRPr="00852D06">
          <w:rPr>
            <w:i/>
            <w:iCs/>
            <w:rPrChange w:id="175" w:author="Lemus Lopez Sergio" w:date="2024-01-22T17:54:00Z">
              <w:rPr/>
            </w:rPrChange>
          </w:rPr>
          <w:t>ejemplo</w:t>
        </w:r>
        <w:proofErr w:type="gramEnd"/>
        <w:r w:rsidR="00852D06" w:rsidRPr="00852D06">
          <w:rPr>
            <w:i/>
            <w:iCs/>
            <w:rPrChange w:id="176" w:author="Lemus Lopez Sergio" w:date="2024-01-22T17:54:00Z">
              <w:rPr/>
            </w:rPrChange>
          </w:rPr>
          <w:t xml:space="preserve"> MARÍA en lugar de MA., FRANCISCO en lugar de FCO., etcétera.</w:t>
        </w:r>
      </w:ins>
    </w:p>
    <w:p w14:paraId="54D985D3" w14:textId="637D4099" w:rsidR="00BF5E2C" w:rsidRPr="00852D06" w:rsidRDefault="00BF5E2C" w:rsidP="00852D06">
      <w:pPr>
        <w:ind w:left="1416"/>
        <w:rPr>
          <w:ins w:id="177" w:author="Lemus Lopez Sergio" w:date="2024-01-22T17:54:00Z"/>
          <w:i/>
          <w:iCs/>
          <w:rPrChange w:id="178" w:author="Lemus Lopez Sergio" w:date="2024-01-22T17:54:00Z">
            <w:rPr>
              <w:ins w:id="179" w:author="Lemus Lopez Sergio" w:date="2024-01-22T17:54:00Z"/>
            </w:rPr>
          </w:rPrChange>
        </w:rPr>
        <w:pPrChange w:id="180" w:author="Lemus Lopez Sergio" w:date="2024-01-22T17:54:00Z">
          <w:pPr>
            <w:pStyle w:val="Prrafodelista"/>
            <w:numPr>
              <w:numId w:val="24"/>
            </w:numPr>
            <w:autoSpaceDE w:val="0"/>
            <w:autoSpaceDN w:val="0"/>
            <w:adjustRightInd w:val="0"/>
            <w:spacing w:after="0" w:line="240" w:lineRule="auto"/>
            <w:ind w:hanging="360"/>
          </w:pPr>
        </w:pPrChange>
      </w:pPr>
      <w:ins w:id="181" w:author="Lemus Lopez Sergio" w:date="2024-01-22T18:02:00Z">
        <w:r>
          <w:rPr>
            <w:i/>
            <w:iCs/>
          </w:rPr>
          <w:t xml:space="preserve">En el ejemplo, se </w:t>
        </w:r>
      </w:ins>
      <w:ins w:id="182" w:author="Lemus Lopez Sergio" w:date="2024-01-22T18:03:00Z">
        <w:r>
          <w:rPr>
            <w:i/>
            <w:iCs/>
          </w:rPr>
          <w:t xml:space="preserve">propone cómo se podría realizar la agregación del nombre y apellidos, </w:t>
        </w:r>
        <w:r w:rsidR="002507B8">
          <w:rPr>
            <w:i/>
            <w:iCs/>
          </w:rPr>
          <w:t xml:space="preserve">aunque el mejor lugar para realizar esta tarea con impacto marginal </w:t>
        </w:r>
      </w:ins>
      <w:ins w:id="183" w:author="Lemus Lopez Sergio" w:date="2024-01-22T18:04:00Z">
        <w:r w:rsidR="002507B8">
          <w:rPr>
            <w:i/>
            <w:iCs/>
          </w:rPr>
          <w:t xml:space="preserve">es en </w:t>
        </w:r>
        <w:proofErr w:type="gramStart"/>
        <w:r w:rsidR="002507B8">
          <w:rPr>
            <w:i/>
            <w:iCs/>
          </w:rPr>
          <w:t>el procedimientos</w:t>
        </w:r>
        <w:proofErr w:type="gramEnd"/>
        <w:r w:rsidR="002507B8">
          <w:rPr>
            <w:i/>
            <w:iCs/>
          </w:rPr>
          <w:t xml:space="preserve"> de la Capa de Acceso a Datos, que típicamente se hace en la misma sentencia INSERT.</w:t>
        </w:r>
      </w:ins>
    </w:p>
    <w:p w14:paraId="09094224" w14:textId="77777777" w:rsidR="00852D06" w:rsidRPr="005D0250" w:rsidRDefault="00852D06" w:rsidP="00852D06">
      <w:pPr>
        <w:pStyle w:val="Prrafodelista"/>
        <w:autoSpaceDE w:val="0"/>
        <w:autoSpaceDN w:val="0"/>
        <w:adjustRightInd w:val="0"/>
        <w:spacing w:after="0" w:line="240" w:lineRule="auto"/>
        <w:rPr>
          <w:ins w:id="184" w:author="Lemus Lopez Sergio" w:date="2024-01-22T17:49:00Z"/>
          <w:rFonts w:ascii="Consolas" w:hAnsi="Consolas" w:cs="Consolas"/>
          <w:color w:val="000000"/>
          <w:sz w:val="19"/>
          <w:szCs w:val="19"/>
          <w:rPrChange w:id="185" w:author="Lemus Lopez Sergio" w:date="2024-01-22T17:51:00Z">
            <w:rPr>
              <w:ins w:id="186" w:author="Lemus Lopez Sergio" w:date="2024-01-22T17:49:00Z"/>
            </w:rPr>
          </w:rPrChange>
        </w:rPr>
        <w:pPrChange w:id="187" w:author="Lemus Lopez Sergio" w:date="2024-01-22T17:54:00Z">
          <w:pPr>
            <w:autoSpaceDE w:val="0"/>
            <w:autoSpaceDN w:val="0"/>
            <w:adjustRightInd w:val="0"/>
            <w:spacing w:after="0" w:line="240" w:lineRule="auto"/>
          </w:pPr>
        </w:pPrChange>
      </w:pPr>
    </w:p>
    <w:p w14:paraId="4BA876D4" w14:textId="77777777" w:rsidR="005D0250" w:rsidRPr="005D0250" w:rsidRDefault="005D0250" w:rsidP="005D0250">
      <w:pPr>
        <w:autoSpaceDE w:val="0"/>
        <w:autoSpaceDN w:val="0"/>
        <w:adjustRightInd w:val="0"/>
        <w:spacing w:after="0" w:line="240" w:lineRule="auto"/>
        <w:rPr>
          <w:ins w:id="188" w:author="Lemus Lopez Sergio" w:date="2024-01-22T17:49:00Z"/>
          <w:rFonts w:ascii="Consolas" w:hAnsi="Consolas" w:cs="Consolas"/>
          <w:b/>
          <w:bCs/>
          <w:color w:val="000000"/>
          <w:sz w:val="19"/>
          <w:szCs w:val="19"/>
          <w:rPrChange w:id="189" w:author="Lemus Lopez Sergio" w:date="2024-01-22T17:51:00Z">
            <w:rPr>
              <w:ins w:id="190" w:author="Lemus Lopez Sergio" w:date="2024-01-22T17:49:00Z"/>
              <w:rFonts w:ascii="Consolas" w:hAnsi="Consolas" w:cs="Consolas"/>
              <w:color w:val="000000"/>
              <w:sz w:val="19"/>
              <w:szCs w:val="19"/>
            </w:rPr>
          </w:rPrChange>
        </w:rPr>
      </w:pPr>
      <w:ins w:id="191" w:author="Lemus Lopez Sergio" w:date="2024-01-22T17:49:00Z">
        <w:r w:rsidRPr="005D0250">
          <w:rPr>
            <w:rFonts w:ascii="Consolas" w:hAnsi="Consolas" w:cs="Consolas"/>
            <w:b/>
            <w:bCs/>
            <w:color w:val="0000FF"/>
            <w:sz w:val="19"/>
            <w:szCs w:val="19"/>
            <w:highlight w:val="yellow"/>
            <w:rPrChange w:id="192" w:author="Lemus Lopez Sergio" w:date="2024-01-22T17:51:00Z">
              <w:rPr>
                <w:rFonts w:ascii="Consolas" w:hAnsi="Consolas" w:cs="Consolas"/>
                <w:color w:val="0000FF"/>
                <w:sz w:val="19"/>
                <w:szCs w:val="19"/>
              </w:rPr>
            </w:rPrChange>
          </w:rPr>
          <w:t>alter</w:t>
        </w:r>
        <w:r w:rsidRPr="005D0250">
          <w:rPr>
            <w:rFonts w:ascii="Consolas" w:hAnsi="Consolas" w:cs="Consolas"/>
            <w:b/>
            <w:bCs/>
            <w:color w:val="000000"/>
            <w:sz w:val="19"/>
            <w:szCs w:val="19"/>
            <w:highlight w:val="yellow"/>
            <w:rPrChange w:id="193" w:author="Lemus Lopez Sergio" w:date="2024-01-22T17:51:00Z">
              <w:rPr>
                <w:rFonts w:ascii="Consolas" w:hAnsi="Consolas" w:cs="Consolas"/>
                <w:color w:val="000000"/>
                <w:sz w:val="19"/>
                <w:szCs w:val="19"/>
              </w:rPr>
            </w:rPrChange>
          </w:rPr>
          <w:t xml:space="preserve"> </w:t>
        </w:r>
        <w:r w:rsidRPr="005D0250">
          <w:rPr>
            <w:rFonts w:ascii="Consolas" w:hAnsi="Consolas" w:cs="Consolas"/>
            <w:b/>
            <w:bCs/>
            <w:color w:val="0000FF"/>
            <w:sz w:val="19"/>
            <w:szCs w:val="19"/>
            <w:highlight w:val="yellow"/>
            <w:rPrChange w:id="194" w:author="Lemus Lopez Sergio" w:date="2024-01-22T17:51:00Z">
              <w:rPr>
                <w:rFonts w:ascii="Consolas" w:hAnsi="Consolas" w:cs="Consolas"/>
                <w:color w:val="0000FF"/>
                <w:sz w:val="19"/>
                <w:szCs w:val="19"/>
              </w:rPr>
            </w:rPrChange>
          </w:rPr>
          <w:t>table</w:t>
        </w:r>
        <w:r w:rsidRPr="005D0250">
          <w:rPr>
            <w:rFonts w:ascii="Consolas" w:hAnsi="Consolas" w:cs="Consolas"/>
            <w:b/>
            <w:bCs/>
            <w:color w:val="000000"/>
            <w:sz w:val="19"/>
            <w:szCs w:val="19"/>
            <w:highlight w:val="yellow"/>
            <w:rPrChange w:id="195" w:author="Lemus Lopez Sergio" w:date="2024-01-22T17:51:00Z">
              <w:rPr>
                <w:rFonts w:ascii="Consolas" w:hAnsi="Consolas" w:cs="Consolas"/>
                <w:color w:val="000000"/>
                <w:sz w:val="19"/>
                <w:szCs w:val="19"/>
              </w:rPr>
            </w:rPrChange>
          </w:rPr>
          <w:t xml:space="preserve"> </w:t>
        </w:r>
        <w:proofErr w:type="spellStart"/>
        <w:proofErr w:type="gramStart"/>
        <w:r w:rsidRPr="005D0250">
          <w:rPr>
            <w:rFonts w:ascii="Consolas" w:hAnsi="Consolas" w:cs="Consolas"/>
            <w:b/>
            <w:bCs/>
            <w:color w:val="000000"/>
            <w:sz w:val="19"/>
            <w:szCs w:val="19"/>
            <w:highlight w:val="yellow"/>
            <w:rPrChange w:id="196" w:author="Lemus Lopez Sergio" w:date="2024-01-22T17:51:00Z">
              <w:rPr>
                <w:rFonts w:ascii="Consolas" w:hAnsi="Consolas" w:cs="Consolas"/>
                <w:color w:val="000000"/>
                <w:sz w:val="19"/>
                <w:szCs w:val="19"/>
              </w:rPr>
            </w:rPrChange>
          </w:rPr>
          <w:t>rnd</w:t>
        </w:r>
        <w:r w:rsidRPr="005D0250">
          <w:rPr>
            <w:rFonts w:ascii="Consolas" w:hAnsi="Consolas" w:cs="Consolas"/>
            <w:b/>
            <w:bCs/>
            <w:color w:val="808080"/>
            <w:sz w:val="19"/>
            <w:szCs w:val="19"/>
            <w:highlight w:val="yellow"/>
            <w:rPrChange w:id="197" w:author="Lemus Lopez Sergio" w:date="2024-01-22T17:51:00Z">
              <w:rPr>
                <w:rFonts w:ascii="Consolas" w:hAnsi="Consolas" w:cs="Consolas"/>
                <w:color w:val="808080"/>
                <w:sz w:val="19"/>
                <w:szCs w:val="19"/>
              </w:rPr>
            </w:rPrChange>
          </w:rPr>
          <w:t>.</w:t>
        </w:r>
        <w:r w:rsidRPr="005D0250">
          <w:rPr>
            <w:rFonts w:ascii="Consolas" w:hAnsi="Consolas" w:cs="Consolas"/>
            <w:b/>
            <w:bCs/>
            <w:color w:val="000000"/>
            <w:sz w:val="19"/>
            <w:szCs w:val="19"/>
            <w:highlight w:val="yellow"/>
            <w:rPrChange w:id="198" w:author="Lemus Lopez Sergio" w:date="2024-01-22T17:51:00Z">
              <w:rPr>
                <w:rFonts w:ascii="Consolas" w:hAnsi="Consolas" w:cs="Consolas"/>
                <w:color w:val="000000"/>
                <w:sz w:val="19"/>
                <w:szCs w:val="19"/>
              </w:rPr>
            </w:rPrChange>
          </w:rPr>
          <w:t>detenido</w:t>
        </w:r>
        <w:proofErr w:type="spellEnd"/>
        <w:proofErr w:type="gramEnd"/>
        <w:r w:rsidRPr="005D0250">
          <w:rPr>
            <w:rFonts w:ascii="Consolas" w:hAnsi="Consolas" w:cs="Consolas"/>
            <w:b/>
            <w:bCs/>
            <w:color w:val="000000"/>
            <w:sz w:val="19"/>
            <w:szCs w:val="19"/>
            <w:highlight w:val="yellow"/>
            <w:rPrChange w:id="199" w:author="Lemus Lopez Sergio" w:date="2024-01-22T17:51:00Z">
              <w:rPr>
                <w:rFonts w:ascii="Consolas" w:hAnsi="Consolas" w:cs="Consolas"/>
                <w:color w:val="000000"/>
                <w:sz w:val="19"/>
                <w:szCs w:val="19"/>
              </w:rPr>
            </w:rPrChange>
          </w:rPr>
          <w:t xml:space="preserve"> </w:t>
        </w:r>
        <w:proofErr w:type="spellStart"/>
        <w:r w:rsidRPr="005D0250">
          <w:rPr>
            <w:rFonts w:ascii="Consolas" w:hAnsi="Consolas" w:cs="Consolas"/>
            <w:b/>
            <w:bCs/>
            <w:color w:val="0000FF"/>
            <w:sz w:val="19"/>
            <w:szCs w:val="19"/>
            <w:highlight w:val="yellow"/>
            <w:rPrChange w:id="200" w:author="Lemus Lopez Sergio" w:date="2024-01-22T17:51:00Z">
              <w:rPr>
                <w:rFonts w:ascii="Consolas" w:hAnsi="Consolas" w:cs="Consolas"/>
                <w:color w:val="0000FF"/>
                <w:sz w:val="19"/>
                <w:szCs w:val="19"/>
              </w:rPr>
            </w:rPrChange>
          </w:rPr>
          <w:t>add</w:t>
        </w:r>
        <w:proofErr w:type="spellEnd"/>
        <w:r w:rsidRPr="005D0250">
          <w:rPr>
            <w:rFonts w:ascii="Consolas" w:hAnsi="Consolas" w:cs="Consolas"/>
            <w:b/>
            <w:bCs/>
            <w:color w:val="000000"/>
            <w:sz w:val="19"/>
            <w:szCs w:val="19"/>
            <w:highlight w:val="yellow"/>
            <w:rPrChange w:id="201" w:author="Lemus Lopez Sergio" w:date="2024-01-22T17:51:00Z">
              <w:rPr>
                <w:rFonts w:ascii="Consolas" w:hAnsi="Consolas" w:cs="Consolas"/>
                <w:color w:val="000000"/>
                <w:sz w:val="19"/>
                <w:szCs w:val="19"/>
              </w:rPr>
            </w:rPrChange>
          </w:rPr>
          <w:t xml:space="preserve">  </w:t>
        </w:r>
        <w:proofErr w:type="spellStart"/>
        <w:r w:rsidRPr="005D0250">
          <w:rPr>
            <w:rFonts w:ascii="Consolas" w:hAnsi="Consolas" w:cs="Consolas"/>
            <w:b/>
            <w:bCs/>
            <w:color w:val="000000"/>
            <w:sz w:val="19"/>
            <w:szCs w:val="19"/>
            <w:highlight w:val="yellow"/>
            <w:rPrChange w:id="202" w:author="Lemus Lopez Sergio" w:date="2024-01-22T17:51:00Z">
              <w:rPr>
                <w:rFonts w:ascii="Consolas" w:hAnsi="Consolas" w:cs="Consolas"/>
                <w:color w:val="000000"/>
                <w:sz w:val="19"/>
                <w:szCs w:val="19"/>
              </w:rPr>
            </w:rPrChange>
          </w:rPr>
          <w:t>nombre_completo</w:t>
        </w:r>
        <w:proofErr w:type="spellEnd"/>
        <w:r w:rsidRPr="005D0250">
          <w:rPr>
            <w:rFonts w:ascii="Consolas" w:hAnsi="Consolas" w:cs="Consolas"/>
            <w:b/>
            <w:bCs/>
            <w:color w:val="000000"/>
            <w:sz w:val="19"/>
            <w:szCs w:val="19"/>
            <w:highlight w:val="yellow"/>
            <w:rPrChange w:id="203" w:author="Lemus Lopez Sergio" w:date="2024-01-22T17:51:00Z">
              <w:rPr>
                <w:rFonts w:ascii="Consolas" w:hAnsi="Consolas" w:cs="Consolas"/>
                <w:color w:val="000000"/>
                <w:sz w:val="19"/>
                <w:szCs w:val="19"/>
              </w:rPr>
            </w:rPrChange>
          </w:rPr>
          <w:t xml:space="preserve"> </w:t>
        </w:r>
        <w:proofErr w:type="spellStart"/>
        <w:r w:rsidRPr="005D0250">
          <w:rPr>
            <w:rFonts w:ascii="Consolas" w:hAnsi="Consolas" w:cs="Consolas"/>
            <w:b/>
            <w:bCs/>
            <w:color w:val="0000FF"/>
            <w:sz w:val="19"/>
            <w:szCs w:val="19"/>
            <w:highlight w:val="yellow"/>
            <w:rPrChange w:id="204" w:author="Lemus Lopez Sergio" w:date="2024-01-22T17:51:00Z">
              <w:rPr>
                <w:rFonts w:ascii="Consolas" w:hAnsi="Consolas" w:cs="Consolas"/>
                <w:color w:val="0000FF"/>
                <w:sz w:val="19"/>
                <w:szCs w:val="19"/>
              </w:rPr>
            </w:rPrChange>
          </w:rPr>
          <w:t>varchar</w:t>
        </w:r>
        <w:proofErr w:type="spellEnd"/>
        <w:r w:rsidRPr="005D0250">
          <w:rPr>
            <w:rFonts w:ascii="Consolas" w:hAnsi="Consolas" w:cs="Consolas"/>
            <w:b/>
            <w:bCs/>
            <w:color w:val="808080"/>
            <w:sz w:val="19"/>
            <w:szCs w:val="19"/>
            <w:highlight w:val="yellow"/>
            <w:rPrChange w:id="205" w:author="Lemus Lopez Sergio" w:date="2024-01-22T17:51:00Z">
              <w:rPr>
                <w:rFonts w:ascii="Consolas" w:hAnsi="Consolas" w:cs="Consolas"/>
                <w:color w:val="808080"/>
                <w:sz w:val="19"/>
                <w:szCs w:val="19"/>
              </w:rPr>
            </w:rPrChange>
          </w:rPr>
          <w:t>(</w:t>
        </w:r>
        <w:r w:rsidRPr="005D0250">
          <w:rPr>
            <w:rFonts w:ascii="Consolas" w:hAnsi="Consolas" w:cs="Consolas"/>
            <w:b/>
            <w:bCs/>
            <w:color w:val="000000"/>
            <w:sz w:val="19"/>
            <w:szCs w:val="19"/>
            <w:highlight w:val="yellow"/>
            <w:rPrChange w:id="206" w:author="Lemus Lopez Sergio" w:date="2024-01-22T17:51:00Z">
              <w:rPr>
                <w:rFonts w:ascii="Consolas" w:hAnsi="Consolas" w:cs="Consolas"/>
                <w:color w:val="000000"/>
                <w:sz w:val="19"/>
                <w:szCs w:val="19"/>
              </w:rPr>
            </w:rPrChange>
          </w:rPr>
          <w:t>128</w:t>
        </w:r>
        <w:r w:rsidRPr="005D0250">
          <w:rPr>
            <w:rFonts w:ascii="Consolas" w:hAnsi="Consolas" w:cs="Consolas"/>
            <w:b/>
            <w:bCs/>
            <w:color w:val="808080"/>
            <w:sz w:val="19"/>
            <w:szCs w:val="19"/>
            <w:highlight w:val="yellow"/>
            <w:rPrChange w:id="207" w:author="Lemus Lopez Sergio" w:date="2024-01-22T17:51:00Z">
              <w:rPr>
                <w:rFonts w:ascii="Consolas" w:hAnsi="Consolas" w:cs="Consolas"/>
                <w:color w:val="808080"/>
                <w:sz w:val="19"/>
                <w:szCs w:val="19"/>
              </w:rPr>
            </w:rPrChange>
          </w:rPr>
          <w:t>)</w:t>
        </w:r>
      </w:ins>
    </w:p>
    <w:p w14:paraId="292138E8" w14:textId="77777777" w:rsidR="00BF5E2C" w:rsidRDefault="005D0250" w:rsidP="005D0250">
      <w:pPr>
        <w:autoSpaceDE w:val="0"/>
        <w:autoSpaceDN w:val="0"/>
        <w:adjustRightInd w:val="0"/>
        <w:spacing w:after="0" w:line="240" w:lineRule="auto"/>
        <w:rPr>
          <w:ins w:id="208" w:author="Lemus Lopez Sergio" w:date="2024-01-22T18:02:00Z"/>
          <w:rFonts w:ascii="Consolas" w:hAnsi="Consolas" w:cs="Consolas"/>
          <w:color w:val="808080"/>
          <w:sz w:val="19"/>
          <w:szCs w:val="19"/>
        </w:rPr>
      </w:pPr>
      <w:ins w:id="209" w:author="Lemus Lopez Sergio" w:date="2024-01-22T17:49:00Z">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nombre_completo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w:t>
        </w:r>
      </w:ins>
    </w:p>
    <w:p w14:paraId="16E4316E" w14:textId="1F26A8AA" w:rsidR="005D0250" w:rsidRDefault="005D0250" w:rsidP="005D0250">
      <w:pPr>
        <w:autoSpaceDE w:val="0"/>
        <w:autoSpaceDN w:val="0"/>
        <w:adjustRightInd w:val="0"/>
        <w:spacing w:after="0" w:line="240" w:lineRule="auto"/>
        <w:rPr>
          <w:ins w:id="210" w:author="Lemus Lopez Sergio" w:date="2024-01-22T17:57:00Z"/>
          <w:rFonts w:ascii="Consolas" w:hAnsi="Consolas" w:cs="Consolas"/>
          <w:color w:val="808080"/>
          <w:sz w:val="19"/>
          <w:szCs w:val="19"/>
        </w:rPr>
      </w:pPr>
      <w:proofErr w:type="spellStart"/>
      <w:ins w:id="211" w:author="Lemus Lopez Sergio" w:date="2024-01-22T17:49:00Z">
        <w:r>
          <w:rPr>
            <w:rFonts w:ascii="Consolas" w:hAnsi="Consolas" w:cs="Consolas"/>
            <w:color w:val="FF00FF"/>
            <w:sz w:val="19"/>
            <w:szCs w:val="19"/>
          </w:rPr>
          <w:t>update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nombre_completo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trim</w:t>
        </w:r>
        <w:proofErr w:type="spellEnd"/>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trim</w:t>
        </w:r>
        <w:proofErr w:type="spellEnd"/>
        <w:r>
          <w:rPr>
            <w:rFonts w:ascii="Consolas" w:hAnsi="Consolas" w:cs="Consolas"/>
            <w:color w:val="808080"/>
            <w:sz w:val="19"/>
            <w:szCs w:val="19"/>
          </w:rPr>
          <w:t>(</w:t>
        </w:r>
        <w:proofErr w:type="spellStart"/>
        <w:r>
          <w:rPr>
            <w:rFonts w:ascii="Consolas" w:hAnsi="Consolas" w:cs="Consolas"/>
            <w:color w:val="FF00FF"/>
            <w:sz w:val="19"/>
            <w:szCs w:val="19"/>
          </w:rPr>
          <w:t>coalesce</w:t>
        </w:r>
        <w:proofErr w:type="spellEnd"/>
        <w:r>
          <w:rPr>
            <w:rFonts w:ascii="Consolas" w:hAnsi="Consolas" w:cs="Consolas"/>
            <w:color w:val="808080"/>
            <w:sz w:val="19"/>
            <w:szCs w:val="19"/>
          </w:rPr>
          <w:t>(</w:t>
        </w:r>
        <w:proofErr w:type="spellStart"/>
        <w:r>
          <w:rPr>
            <w:rFonts w:ascii="Consolas" w:hAnsi="Consolas" w:cs="Consolas"/>
            <w:color w:val="000000"/>
            <w:sz w:val="19"/>
            <w:szCs w:val="19"/>
          </w:rPr>
          <w:t>primer_apellido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trim</w:t>
        </w:r>
        <w:proofErr w:type="spellEnd"/>
        <w:r>
          <w:rPr>
            <w:rFonts w:ascii="Consolas" w:hAnsi="Consolas" w:cs="Consolas"/>
            <w:color w:val="808080"/>
            <w:sz w:val="19"/>
            <w:szCs w:val="19"/>
          </w:rPr>
          <w:t>(</w:t>
        </w:r>
        <w:proofErr w:type="spellStart"/>
        <w:r>
          <w:rPr>
            <w:rFonts w:ascii="Consolas" w:hAnsi="Consolas" w:cs="Consolas"/>
            <w:color w:val="FF00FF"/>
            <w:sz w:val="19"/>
            <w:szCs w:val="19"/>
          </w:rPr>
          <w:t>coalesce</w:t>
        </w:r>
        <w:proofErr w:type="spellEnd"/>
        <w:r>
          <w:rPr>
            <w:rFonts w:ascii="Consolas" w:hAnsi="Consolas" w:cs="Consolas"/>
            <w:color w:val="808080"/>
            <w:sz w:val="19"/>
            <w:szCs w:val="19"/>
          </w:rPr>
          <w:t>(</w:t>
        </w:r>
        <w:proofErr w:type="spellStart"/>
        <w:r>
          <w:rPr>
            <w:rFonts w:ascii="Consolas" w:hAnsi="Consolas" w:cs="Consolas"/>
            <w:color w:val="000000"/>
            <w:sz w:val="19"/>
            <w:szCs w:val="19"/>
          </w:rPr>
          <w:t>segundo_apellido</w:t>
        </w:r>
        <w:proofErr w:type="spellEnd"/>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ins>
    </w:p>
    <w:p w14:paraId="063E39E7" w14:textId="77777777" w:rsidR="00852D06" w:rsidRDefault="00852D06" w:rsidP="005D0250">
      <w:pPr>
        <w:autoSpaceDE w:val="0"/>
        <w:autoSpaceDN w:val="0"/>
        <w:adjustRightInd w:val="0"/>
        <w:spacing w:after="0" w:line="240" w:lineRule="auto"/>
        <w:rPr>
          <w:ins w:id="212" w:author="Lemus Lopez Sergio" w:date="2024-01-22T17:57:00Z"/>
          <w:rFonts w:ascii="Consolas" w:hAnsi="Consolas" w:cs="Consolas"/>
          <w:color w:val="808080"/>
          <w:sz w:val="19"/>
          <w:szCs w:val="19"/>
        </w:rPr>
      </w:pPr>
    </w:p>
    <w:p w14:paraId="4801A308" w14:textId="09E0E150" w:rsidR="00852D06" w:rsidRDefault="00852D06" w:rsidP="00852D06">
      <w:pPr>
        <w:autoSpaceDE w:val="0"/>
        <w:autoSpaceDN w:val="0"/>
        <w:adjustRightInd w:val="0"/>
        <w:spacing w:after="0" w:line="240" w:lineRule="auto"/>
        <w:ind w:left="1416"/>
        <w:rPr>
          <w:ins w:id="213" w:author="Lemus Lopez Sergio" w:date="2024-01-22T17:49:00Z"/>
          <w:rFonts w:ascii="Consolas" w:hAnsi="Consolas" w:cs="Consolas"/>
          <w:color w:val="000000"/>
          <w:sz w:val="19"/>
          <w:szCs w:val="19"/>
        </w:rPr>
        <w:pPrChange w:id="214" w:author="Lemus Lopez Sergio" w:date="2024-01-22T17:57:00Z">
          <w:pPr>
            <w:autoSpaceDE w:val="0"/>
            <w:autoSpaceDN w:val="0"/>
            <w:adjustRightInd w:val="0"/>
            <w:spacing w:after="0" w:line="240" w:lineRule="auto"/>
          </w:pPr>
        </w:pPrChange>
      </w:pPr>
      <w:ins w:id="215" w:author="Lemus Lopez Sergio" w:date="2024-01-22T17:57:00Z">
        <w:r>
          <w:rPr>
            <w:i/>
            <w:iCs/>
          </w:rPr>
          <w:t xml:space="preserve">La implementación de la búsqueda por similitud fonética (voces que se escriben </w:t>
        </w:r>
      </w:ins>
      <w:ins w:id="216" w:author="Lemus Lopez Sergio" w:date="2024-01-22T17:58:00Z">
        <w:r>
          <w:rPr>
            <w:i/>
            <w:iCs/>
          </w:rPr>
          <w:t xml:space="preserve">distinto pero que suenan igual), es </w:t>
        </w:r>
        <w:proofErr w:type="gramStart"/>
        <w:r>
          <w:rPr>
            <w:i/>
            <w:iCs/>
          </w:rPr>
          <w:t>opcional</w:t>
        </w:r>
        <w:proofErr w:type="gramEnd"/>
        <w:r>
          <w:rPr>
            <w:i/>
            <w:iCs/>
          </w:rPr>
          <w:t xml:space="preserve"> pero consideramos es de gran utilidad para tener una mayor cobertura de la fuente</w:t>
        </w:r>
        <w:r w:rsidR="00BF5E2C">
          <w:rPr>
            <w:i/>
            <w:iCs/>
          </w:rPr>
          <w:t xml:space="preserve"> en el sentido de eliminar errores de tran</w:t>
        </w:r>
      </w:ins>
      <w:ins w:id="217" w:author="Lemus Lopez Sergio" w:date="2024-01-22T17:59:00Z">
        <w:r w:rsidR="00BF5E2C">
          <w:rPr>
            <w:i/>
            <w:iCs/>
          </w:rPr>
          <w:t>scripción, omisiones para registrar el nombre completo</w:t>
        </w:r>
      </w:ins>
      <w:ins w:id="218" w:author="Lemus Lopez Sergio" w:date="2024-01-22T18:00:00Z">
        <w:r w:rsidR="00BF5E2C">
          <w:rPr>
            <w:i/>
            <w:iCs/>
          </w:rPr>
          <w:t xml:space="preserve"> o variaciones en la información entre una y otra fuente incluyendo las oficiales. La implementación que se propone no </w:t>
        </w:r>
      </w:ins>
      <w:ins w:id="219" w:author="Lemus Lopez Sergio" w:date="2024-01-22T18:01:00Z">
        <w:r w:rsidR="00BF5E2C">
          <w:rPr>
            <w:i/>
            <w:iCs/>
          </w:rPr>
          <w:t xml:space="preserve">impacta en el desempeño de las consultas, por el contrario, las heurísticas utilizadas garantizan que la base de datos no realice tareas </w:t>
        </w:r>
      </w:ins>
      <w:ins w:id="220" w:author="Lemus Lopez Sergio" w:date="2024-01-22T18:02:00Z">
        <w:r w:rsidR="00BF5E2C">
          <w:rPr>
            <w:i/>
            <w:iCs/>
          </w:rPr>
          <w:t>repetitivas ni procesamientos innecesarios.</w:t>
        </w:r>
      </w:ins>
      <w:ins w:id="221" w:author="Lemus Lopez Sergio" w:date="2024-01-22T18:04:00Z">
        <w:r w:rsidR="002507B8">
          <w:rPr>
            <w:i/>
            <w:iCs/>
          </w:rPr>
          <w:t xml:space="preserve"> De igual forma, en el siguiente ejemplo se propone cómo puede implementarse </w:t>
        </w:r>
      </w:ins>
      <w:ins w:id="222" w:author="Lemus Lopez Sergio" w:date="2024-01-22T18:05:00Z">
        <w:r w:rsidR="002507B8">
          <w:rPr>
            <w:i/>
            <w:iCs/>
          </w:rPr>
          <w:t>la codificación fonética a priori.</w:t>
        </w:r>
      </w:ins>
    </w:p>
    <w:p w14:paraId="4B4916BC" w14:textId="77777777" w:rsidR="005D0250" w:rsidRDefault="005D0250" w:rsidP="005D0250">
      <w:pPr>
        <w:autoSpaceDE w:val="0"/>
        <w:autoSpaceDN w:val="0"/>
        <w:adjustRightInd w:val="0"/>
        <w:spacing w:after="0" w:line="240" w:lineRule="auto"/>
        <w:rPr>
          <w:ins w:id="223" w:author="Lemus Lopez Sergio" w:date="2024-01-22T17:49:00Z"/>
          <w:rFonts w:ascii="Consolas" w:hAnsi="Consolas" w:cs="Consolas"/>
          <w:color w:val="000000"/>
          <w:sz w:val="19"/>
          <w:szCs w:val="19"/>
        </w:rPr>
      </w:pPr>
    </w:p>
    <w:p w14:paraId="4DFA18F7" w14:textId="77777777" w:rsidR="005D0250" w:rsidRDefault="005D0250" w:rsidP="005D0250">
      <w:pPr>
        <w:autoSpaceDE w:val="0"/>
        <w:autoSpaceDN w:val="0"/>
        <w:adjustRightInd w:val="0"/>
        <w:spacing w:after="0" w:line="240" w:lineRule="auto"/>
        <w:rPr>
          <w:ins w:id="224" w:author="Lemus Lopez Sergio" w:date="2024-01-22T17:49:00Z"/>
          <w:rFonts w:ascii="Consolas" w:hAnsi="Consolas" w:cs="Consolas"/>
          <w:color w:val="000000"/>
          <w:sz w:val="19"/>
          <w:szCs w:val="19"/>
        </w:rPr>
      </w:pPr>
      <w:ins w:id="225" w:author="Lemus Lopez Sergio" w:date="2024-01-22T17:49:00Z">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nombre_completo_soundex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w:t>
        </w:r>
      </w:ins>
    </w:p>
    <w:p w14:paraId="0E9CA070" w14:textId="77777777" w:rsidR="005D0250" w:rsidRDefault="005D0250" w:rsidP="005D0250">
      <w:pPr>
        <w:autoSpaceDE w:val="0"/>
        <w:autoSpaceDN w:val="0"/>
        <w:adjustRightInd w:val="0"/>
        <w:spacing w:after="0" w:line="240" w:lineRule="auto"/>
        <w:rPr>
          <w:ins w:id="226" w:author="Lemus Lopez Sergio" w:date="2024-01-22T17:49:00Z"/>
          <w:rFonts w:ascii="Consolas" w:hAnsi="Consolas" w:cs="Consolas"/>
          <w:color w:val="000000"/>
          <w:sz w:val="19"/>
          <w:szCs w:val="19"/>
        </w:rPr>
      </w:pPr>
      <w:proofErr w:type="spellStart"/>
      <w:ins w:id="227" w:author="Lemus Lopez Sergio" w:date="2024-01-22T17:49:00Z">
        <w:r>
          <w:rPr>
            <w:rFonts w:ascii="Consolas" w:hAnsi="Consolas" w:cs="Consolas"/>
            <w:color w:val="FF00FF"/>
            <w:sz w:val="19"/>
            <w:szCs w:val="19"/>
          </w:rPr>
          <w:t>update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nombre_completo_soundex</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StringSoundexSQL</w:t>
        </w:r>
        <w:proofErr w:type="spellEnd"/>
        <w:r>
          <w:rPr>
            <w:rFonts w:ascii="Consolas" w:hAnsi="Consolas" w:cs="Consolas"/>
            <w:color w:val="808080"/>
            <w:sz w:val="19"/>
            <w:szCs w:val="19"/>
          </w:rPr>
          <w:t>(</w:t>
        </w:r>
        <w:proofErr w:type="spellStart"/>
        <w:r>
          <w:rPr>
            <w:rFonts w:ascii="Consolas" w:hAnsi="Consolas" w:cs="Consolas"/>
            <w:color w:val="000000"/>
            <w:sz w:val="19"/>
            <w:szCs w:val="19"/>
          </w:rPr>
          <w:t>nombre_completo</w:t>
        </w:r>
        <w:proofErr w:type="spellEnd"/>
        <w:r>
          <w:rPr>
            <w:rFonts w:ascii="Consolas" w:hAnsi="Consolas" w:cs="Consolas"/>
            <w:color w:val="808080"/>
            <w:sz w:val="19"/>
            <w:szCs w:val="19"/>
          </w:rPr>
          <w:t>)</w:t>
        </w:r>
      </w:ins>
    </w:p>
    <w:p w14:paraId="26578AA8" w14:textId="77777777" w:rsidR="0061677B" w:rsidRDefault="0061677B" w:rsidP="0061677B">
      <w:pPr>
        <w:autoSpaceDE w:val="0"/>
        <w:autoSpaceDN w:val="0"/>
        <w:adjustRightInd w:val="0"/>
        <w:spacing w:after="0" w:line="240" w:lineRule="auto"/>
        <w:rPr>
          <w:ins w:id="228" w:author="Lemus Lopez Sergio" w:date="2024-01-22T18:11:00Z"/>
          <w:rFonts w:ascii="Consolas" w:hAnsi="Consolas" w:cs="Consolas"/>
          <w:color w:val="808080"/>
          <w:sz w:val="19"/>
          <w:szCs w:val="19"/>
        </w:rPr>
      </w:pPr>
    </w:p>
    <w:p w14:paraId="076F15C4" w14:textId="08684602" w:rsidR="0061677B" w:rsidRDefault="0061677B" w:rsidP="0061677B">
      <w:pPr>
        <w:autoSpaceDE w:val="0"/>
        <w:autoSpaceDN w:val="0"/>
        <w:adjustRightInd w:val="0"/>
        <w:spacing w:after="0" w:line="240" w:lineRule="auto"/>
        <w:ind w:left="1416"/>
        <w:rPr>
          <w:ins w:id="229" w:author="Lemus Lopez Sergio" w:date="2024-01-22T18:11:00Z"/>
          <w:rFonts w:ascii="Consolas" w:hAnsi="Consolas" w:cs="Consolas"/>
          <w:color w:val="000000"/>
          <w:sz w:val="19"/>
          <w:szCs w:val="19"/>
        </w:rPr>
      </w:pPr>
      <w:ins w:id="230" w:author="Lemus Lopez Sergio" w:date="2024-01-22T18:12:00Z">
        <w:r>
          <w:rPr>
            <w:i/>
            <w:iCs/>
          </w:rPr>
          <w:t xml:space="preserve">En la siguiente imagen se muestra el resultado de la adición del </w:t>
        </w:r>
        <w:proofErr w:type="spellStart"/>
        <w:r>
          <w:rPr>
            <w:i/>
            <w:iCs/>
          </w:rPr>
          <w:t>nombre_completo</w:t>
        </w:r>
        <w:proofErr w:type="spellEnd"/>
        <w:r>
          <w:rPr>
            <w:i/>
            <w:iCs/>
          </w:rPr>
          <w:t xml:space="preserve"> y </w:t>
        </w:r>
        <w:proofErr w:type="spellStart"/>
        <w:r>
          <w:rPr>
            <w:i/>
            <w:iCs/>
          </w:rPr>
          <w:t>nombre_completo_soundex</w:t>
        </w:r>
        <w:proofErr w:type="spellEnd"/>
        <w:r>
          <w:rPr>
            <w:i/>
            <w:iCs/>
          </w:rPr>
          <w:t xml:space="preserve"> con la codificación a priori.</w:t>
        </w:r>
      </w:ins>
    </w:p>
    <w:p w14:paraId="29C3A0F6" w14:textId="1123ED48" w:rsidR="005D0250" w:rsidRDefault="005D0250" w:rsidP="005D0250">
      <w:pPr>
        <w:autoSpaceDE w:val="0"/>
        <w:autoSpaceDN w:val="0"/>
        <w:adjustRightInd w:val="0"/>
        <w:spacing w:after="0" w:line="240" w:lineRule="auto"/>
        <w:rPr>
          <w:ins w:id="231" w:author="Lemus Lopez Sergio" w:date="2024-01-22T18:11:00Z"/>
          <w:rFonts w:ascii="Consolas" w:hAnsi="Consolas" w:cs="Consolas"/>
          <w:color w:val="000000"/>
          <w:sz w:val="19"/>
          <w:szCs w:val="19"/>
        </w:rPr>
      </w:pPr>
    </w:p>
    <w:p w14:paraId="2A528ACC" w14:textId="77777777" w:rsidR="0061677B" w:rsidRDefault="0061677B" w:rsidP="005D0250">
      <w:pPr>
        <w:autoSpaceDE w:val="0"/>
        <w:autoSpaceDN w:val="0"/>
        <w:adjustRightInd w:val="0"/>
        <w:spacing w:after="0" w:line="240" w:lineRule="auto"/>
        <w:rPr>
          <w:ins w:id="232" w:author="Lemus Lopez Sergio" w:date="2024-01-22T17:49:00Z"/>
          <w:rFonts w:ascii="Consolas" w:hAnsi="Consolas" w:cs="Consolas"/>
          <w:color w:val="000000"/>
          <w:sz w:val="19"/>
          <w:szCs w:val="19"/>
        </w:rPr>
      </w:pPr>
    </w:p>
    <w:p w14:paraId="5102C0A7" w14:textId="47AEDC4C" w:rsidR="005D0250" w:rsidRDefault="0061677B" w:rsidP="005D0250">
      <w:pPr>
        <w:autoSpaceDE w:val="0"/>
        <w:autoSpaceDN w:val="0"/>
        <w:adjustRightInd w:val="0"/>
        <w:spacing w:after="0" w:line="240" w:lineRule="auto"/>
        <w:rPr>
          <w:ins w:id="233" w:author="Lemus Lopez Sergio" w:date="2024-01-22T18:11:00Z"/>
          <w:rFonts w:ascii="Consolas" w:hAnsi="Consolas" w:cs="Consolas"/>
          <w:color w:val="000000"/>
          <w:sz w:val="19"/>
          <w:szCs w:val="19"/>
        </w:rPr>
      </w:pPr>
      <w:ins w:id="234" w:author="Lemus Lopez Sergio" w:date="2024-01-22T18:11:00Z">
        <w:r>
          <w:rPr>
            <w:rFonts w:ascii="Consolas" w:hAnsi="Consolas" w:cs="Consolas"/>
            <w:noProof/>
            <w:color w:val="000000"/>
            <w:sz w:val="19"/>
            <w:szCs w:val="19"/>
          </w:rPr>
          <w:drawing>
            <wp:inline distT="0" distB="0" distL="0" distR="0" wp14:anchorId="051986D2" wp14:editId="6EA65CB6">
              <wp:extent cx="5595620" cy="77089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95620" cy="770890"/>
                      </a:xfrm>
                      <a:prstGeom prst="rect">
                        <a:avLst/>
                      </a:prstGeom>
                      <a:noFill/>
                      <a:ln>
                        <a:noFill/>
                      </a:ln>
                    </pic:spPr>
                  </pic:pic>
                </a:graphicData>
              </a:graphic>
            </wp:inline>
          </w:drawing>
        </w:r>
      </w:ins>
    </w:p>
    <w:p w14:paraId="1A462C73" w14:textId="77777777" w:rsidR="0061677B" w:rsidRDefault="0061677B" w:rsidP="005D0250">
      <w:pPr>
        <w:autoSpaceDE w:val="0"/>
        <w:autoSpaceDN w:val="0"/>
        <w:adjustRightInd w:val="0"/>
        <w:spacing w:after="0" w:line="240" w:lineRule="auto"/>
        <w:rPr>
          <w:ins w:id="235" w:author="Lemus Lopez Sergio" w:date="2024-01-22T17:49:00Z"/>
          <w:rFonts w:ascii="Consolas" w:hAnsi="Consolas" w:cs="Consolas"/>
          <w:color w:val="000000"/>
          <w:sz w:val="19"/>
          <w:szCs w:val="19"/>
        </w:rPr>
      </w:pPr>
    </w:p>
    <w:p w14:paraId="2A1BAC6E" w14:textId="2790598B" w:rsidR="00706576" w:rsidRDefault="00706576" w:rsidP="00706576">
      <w:pPr>
        <w:autoSpaceDE w:val="0"/>
        <w:autoSpaceDN w:val="0"/>
        <w:adjustRightInd w:val="0"/>
        <w:spacing w:after="0" w:line="240" w:lineRule="auto"/>
        <w:ind w:left="1416"/>
        <w:rPr>
          <w:ins w:id="236" w:author="Lemus Lopez Sergio" w:date="2024-01-22T18:14:00Z"/>
          <w:rFonts w:ascii="Consolas" w:hAnsi="Consolas" w:cs="Consolas"/>
          <w:b/>
          <w:bCs/>
          <w:color w:val="0000FF"/>
          <w:sz w:val="19"/>
          <w:szCs w:val="19"/>
        </w:rPr>
      </w:pPr>
      <w:ins w:id="237" w:author="Lemus Lopez Sergio" w:date="2024-01-22T18:14:00Z">
        <w:r w:rsidRPr="00706576">
          <w:rPr>
            <w:rFonts w:ascii="Consolas" w:hAnsi="Consolas" w:cs="Consolas"/>
            <w:b/>
            <w:bCs/>
            <w:color w:val="0000FF"/>
            <w:sz w:val="19"/>
            <w:szCs w:val="19"/>
            <w:rPrChange w:id="238" w:author="Lemus Lopez Sergio" w:date="2024-01-22T18:14:00Z">
              <w:rPr>
                <w:rFonts w:ascii="Consolas" w:hAnsi="Consolas" w:cs="Consolas"/>
                <w:color w:val="0000FF"/>
                <w:sz w:val="19"/>
                <w:szCs w:val="19"/>
              </w:rPr>
            </w:rPrChange>
          </w:rPr>
          <w:t xml:space="preserve">Implementación del </w:t>
        </w:r>
        <w:proofErr w:type="spellStart"/>
        <w:r w:rsidRPr="00706576">
          <w:rPr>
            <w:rFonts w:ascii="Consolas" w:hAnsi="Consolas" w:cs="Consolas"/>
            <w:b/>
            <w:bCs/>
            <w:color w:val="0000FF"/>
            <w:sz w:val="19"/>
            <w:szCs w:val="19"/>
            <w:rPrChange w:id="239" w:author="Lemus Lopez Sergio" w:date="2024-01-22T18:14:00Z">
              <w:rPr>
                <w:rFonts w:ascii="Consolas" w:hAnsi="Consolas" w:cs="Consolas"/>
                <w:color w:val="0000FF"/>
                <w:sz w:val="19"/>
                <w:szCs w:val="19"/>
              </w:rPr>
            </w:rPrChange>
          </w:rPr>
          <w:t>fulltext</w:t>
        </w:r>
        <w:proofErr w:type="spellEnd"/>
      </w:ins>
    </w:p>
    <w:p w14:paraId="7CAB2923" w14:textId="0095EA0C" w:rsidR="00706576" w:rsidRDefault="00706576" w:rsidP="00706576">
      <w:pPr>
        <w:autoSpaceDE w:val="0"/>
        <w:autoSpaceDN w:val="0"/>
        <w:adjustRightInd w:val="0"/>
        <w:spacing w:after="0" w:line="240" w:lineRule="auto"/>
        <w:ind w:left="1416"/>
        <w:rPr>
          <w:ins w:id="240" w:author="Lemus Lopez Sergio" w:date="2024-01-22T18:14:00Z"/>
          <w:rFonts w:ascii="Consolas" w:hAnsi="Consolas" w:cs="Consolas"/>
          <w:color w:val="000000"/>
          <w:sz w:val="19"/>
          <w:szCs w:val="19"/>
        </w:rPr>
      </w:pPr>
      <w:ins w:id="241" w:author="Lemus Lopez Sergio" w:date="2024-01-22T18:14:00Z">
        <w:r>
          <w:rPr>
            <w:i/>
            <w:iCs/>
          </w:rPr>
          <w:t>Los requisitos para la implementación es tener una llave primeria conformada por un solo campo o bien u</w:t>
        </w:r>
      </w:ins>
      <w:ins w:id="242" w:author="Lemus Lopez Sergio" w:date="2024-01-22T18:15:00Z">
        <w:r>
          <w:rPr>
            <w:i/>
            <w:iCs/>
          </w:rPr>
          <w:t xml:space="preserve">n índice tipo </w:t>
        </w:r>
        <w:proofErr w:type="spellStart"/>
        <w:r>
          <w:rPr>
            <w:i/>
            <w:iCs/>
          </w:rPr>
          <w:t>unique</w:t>
        </w:r>
        <w:proofErr w:type="spellEnd"/>
        <w:r>
          <w:rPr>
            <w:i/>
            <w:iCs/>
          </w:rPr>
          <w:t xml:space="preserve">, también conformado por un solo campo. Si esto no se tuviera, se podría implementar un tipo de dato </w:t>
        </w:r>
        <w:proofErr w:type="spellStart"/>
        <w:r>
          <w:rPr>
            <w:i/>
            <w:iCs/>
          </w:rPr>
          <w:t>identity</w:t>
        </w:r>
        <w:proofErr w:type="spellEnd"/>
        <w:r>
          <w:rPr>
            <w:i/>
            <w:iCs/>
          </w:rPr>
          <w:t xml:space="preserve"> para salvar el requisito. Como se puede apreciar, </w:t>
        </w:r>
      </w:ins>
      <w:ins w:id="243" w:author="Lemus Lopez Sergio" w:date="2024-01-22T18:16:00Z">
        <w:r>
          <w:rPr>
            <w:i/>
            <w:iCs/>
          </w:rPr>
          <w:t xml:space="preserve">en un solo índice se contienen los tres campos que se propone </w:t>
        </w:r>
        <w:proofErr w:type="spellStart"/>
        <w:r>
          <w:rPr>
            <w:i/>
            <w:iCs/>
          </w:rPr>
          <w:t>fulltext</w:t>
        </w:r>
        <w:proofErr w:type="spellEnd"/>
        <w:r>
          <w:rPr>
            <w:i/>
            <w:iCs/>
          </w:rPr>
          <w:t>: nombre completo, nombre codificado y aliases.</w:t>
        </w:r>
      </w:ins>
    </w:p>
    <w:p w14:paraId="67C7F266" w14:textId="77777777" w:rsidR="00706576" w:rsidRPr="00706576" w:rsidRDefault="00706576" w:rsidP="00706576">
      <w:pPr>
        <w:autoSpaceDE w:val="0"/>
        <w:autoSpaceDN w:val="0"/>
        <w:adjustRightInd w:val="0"/>
        <w:spacing w:after="0" w:line="240" w:lineRule="auto"/>
        <w:ind w:left="1416"/>
        <w:rPr>
          <w:ins w:id="244" w:author="Lemus Lopez Sergio" w:date="2024-01-22T18:14:00Z"/>
          <w:rFonts w:ascii="Consolas" w:hAnsi="Consolas" w:cs="Consolas"/>
          <w:b/>
          <w:bCs/>
          <w:color w:val="0000FF"/>
          <w:sz w:val="19"/>
          <w:szCs w:val="19"/>
          <w:rPrChange w:id="245" w:author="Lemus Lopez Sergio" w:date="2024-01-22T18:14:00Z">
            <w:rPr>
              <w:ins w:id="246" w:author="Lemus Lopez Sergio" w:date="2024-01-22T18:14:00Z"/>
              <w:rFonts w:ascii="Consolas" w:hAnsi="Consolas" w:cs="Consolas"/>
              <w:color w:val="0000FF"/>
              <w:sz w:val="19"/>
              <w:szCs w:val="19"/>
            </w:rPr>
          </w:rPrChange>
        </w:rPr>
        <w:pPrChange w:id="247" w:author="Lemus Lopez Sergio" w:date="2024-01-22T18:14:00Z">
          <w:pPr>
            <w:autoSpaceDE w:val="0"/>
            <w:autoSpaceDN w:val="0"/>
            <w:adjustRightInd w:val="0"/>
            <w:spacing w:after="0" w:line="240" w:lineRule="auto"/>
          </w:pPr>
        </w:pPrChange>
      </w:pPr>
    </w:p>
    <w:p w14:paraId="70F9AB72" w14:textId="77777777" w:rsidR="00706576" w:rsidRDefault="00706576" w:rsidP="005D0250">
      <w:pPr>
        <w:autoSpaceDE w:val="0"/>
        <w:autoSpaceDN w:val="0"/>
        <w:adjustRightInd w:val="0"/>
        <w:spacing w:after="0" w:line="240" w:lineRule="auto"/>
        <w:rPr>
          <w:ins w:id="248" w:author="Lemus Lopez Sergio" w:date="2024-01-22T18:13:00Z"/>
          <w:rFonts w:ascii="Consolas" w:hAnsi="Consolas" w:cs="Consolas"/>
          <w:color w:val="0000FF"/>
          <w:sz w:val="19"/>
          <w:szCs w:val="19"/>
        </w:rPr>
      </w:pPr>
    </w:p>
    <w:p w14:paraId="71A5A4DA" w14:textId="23525F38" w:rsidR="005D0250" w:rsidRDefault="005D0250" w:rsidP="005D0250">
      <w:pPr>
        <w:autoSpaceDE w:val="0"/>
        <w:autoSpaceDN w:val="0"/>
        <w:adjustRightInd w:val="0"/>
        <w:spacing w:after="0" w:line="240" w:lineRule="auto"/>
        <w:rPr>
          <w:ins w:id="249" w:author="Lemus Lopez Sergio" w:date="2024-01-22T17:49:00Z"/>
          <w:rFonts w:ascii="Consolas" w:hAnsi="Consolas" w:cs="Consolas"/>
          <w:color w:val="000000"/>
          <w:sz w:val="19"/>
          <w:szCs w:val="19"/>
        </w:rPr>
      </w:pPr>
      <w:ins w:id="250" w:author="Lemus Lopez Sergio" w:date="2024-01-22T17:49:00Z">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FULLTEXT</w:t>
        </w:r>
        <w:r>
          <w:rPr>
            <w:rFonts w:ascii="Consolas" w:hAnsi="Consolas" w:cs="Consolas"/>
            <w:color w:val="000000"/>
            <w:sz w:val="19"/>
            <w:szCs w:val="19"/>
          </w:rPr>
          <w:t xml:space="preserve"> </w:t>
        </w:r>
        <w:r>
          <w:rPr>
            <w:rFonts w:ascii="Consolas" w:hAnsi="Consolas" w:cs="Consolas"/>
            <w:color w:val="0000FF"/>
            <w:sz w:val="19"/>
            <w:szCs w:val="19"/>
          </w:rPr>
          <w:t>CATALOG</w:t>
        </w:r>
        <w:r>
          <w:rPr>
            <w:rFonts w:ascii="Consolas" w:hAnsi="Consolas" w:cs="Consolas"/>
            <w:color w:val="000000"/>
            <w:sz w:val="19"/>
            <w:szCs w:val="19"/>
          </w:rPr>
          <w:t xml:space="preserve"> </w:t>
        </w:r>
        <w:proofErr w:type="spellStart"/>
        <w:r>
          <w:rPr>
            <w:rFonts w:ascii="Consolas" w:hAnsi="Consolas" w:cs="Consolas"/>
            <w:color w:val="000000"/>
            <w:sz w:val="19"/>
            <w:szCs w:val="19"/>
          </w:rPr>
          <w:t>ft_catalog</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ins>
    </w:p>
    <w:p w14:paraId="7AB22565" w14:textId="77777777" w:rsidR="005D0250" w:rsidRDefault="005D0250" w:rsidP="005D0250">
      <w:pPr>
        <w:autoSpaceDE w:val="0"/>
        <w:autoSpaceDN w:val="0"/>
        <w:adjustRightInd w:val="0"/>
        <w:spacing w:after="0" w:line="240" w:lineRule="auto"/>
        <w:rPr>
          <w:ins w:id="251" w:author="Lemus Lopez Sergio" w:date="2024-01-22T17:49:00Z"/>
          <w:rFonts w:ascii="Consolas" w:hAnsi="Consolas" w:cs="Consolas"/>
          <w:color w:val="000000"/>
          <w:sz w:val="19"/>
          <w:szCs w:val="19"/>
        </w:rPr>
      </w:pPr>
      <w:ins w:id="252" w:author="Lemus Lopez Sergio" w:date="2024-01-22T17:49:00Z">
        <w:r>
          <w:rPr>
            <w:rFonts w:ascii="Consolas" w:hAnsi="Consolas" w:cs="Consolas"/>
            <w:color w:val="0000FF"/>
            <w:sz w:val="19"/>
            <w:szCs w:val="19"/>
          </w:rPr>
          <w:lastRenderedPageBreak/>
          <w:t>CREATE</w:t>
        </w:r>
        <w:r>
          <w:rPr>
            <w:rFonts w:ascii="Consolas" w:hAnsi="Consolas" w:cs="Consolas"/>
            <w:color w:val="000000"/>
            <w:sz w:val="19"/>
            <w:szCs w:val="19"/>
          </w:rPr>
          <w:t xml:space="preserve"> </w:t>
        </w:r>
        <w:r>
          <w:rPr>
            <w:rFonts w:ascii="Consolas" w:hAnsi="Consolas" w:cs="Consolas"/>
            <w:color w:val="0000FF"/>
            <w:sz w:val="19"/>
            <w:szCs w:val="19"/>
          </w:rPr>
          <w:t>FULLTEXT</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nombre_completo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nombre_completo_soundex</w:t>
        </w:r>
        <w:proofErr w:type="spellEnd"/>
        <w:r>
          <w:rPr>
            <w:rFonts w:ascii="Consolas" w:hAnsi="Consolas" w:cs="Consolas"/>
            <w:color w:val="808080"/>
            <w:sz w:val="19"/>
            <w:szCs w:val="19"/>
          </w:rPr>
          <w:t>,</w:t>
        </w:r>
        <w:r>
          <w:rPr>
            <w:rFonts w:ascii="Consolas" w:hAnsi="Consolas" w:cs="Consolas"/>
            <w:color w:val="000000"/>
            <w:sz w:val="19"/>
            <w:szCs w:val="19"/>
          </w:rPr>
          <w:t xml:space="preserve"> aliases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w:t>
        </w:r>
        <w:proofErr w:type="spellStart"/>
        <w:r>
          <w:rPr>
            <w:rFonts w:ascii="Consolas" w:hAnsi="Consolas" w:cs="Consolas"/>
            <w:color w:val="000000"/>
            <w:sz w:val="19"/>
            <w:szCs w:val="19"/>
          </w:rPr>
          <w:t>pk_detenido</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STOPLIST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SYSTEM</w:t>
        </w:r>
        <w:r>
          <w:rPr>
            <w:rFonts w:ascii="Consolas" w:hAnsi="Consolas" w:cs="Consolas"/>
            <w:color w:val="808080"/>
            <w:sz w:val="19"/>
            <w:szCs w:val="19"/>
          </w:rPr>
          <w:t>;</w:t>
        </w:r>
      </w:ins>
    </w:p>
    <w:p w14:paraId="1F518A9B" w14:textId="7EE74E29" w:rsidR="005D0250" w:rsidRDefault="005D0250" w:rsidP="005D0250">
      <w:pPr>
        <w:autoSpaceDE w:val="0"/>
        <w:autoSpaceDN w:val="0"/>
        <w:adjustRightInd w:val="0"/>
        <w:spacing w:after="0" w:line="240" w:lineRule="auto"/>
        <w:rPr>
          <w:ins w:id="253" w:author="Lemus Lopez Sergio" w:date="2024-01-22T18:16:00Z"/>
          <w:rFonts w:ascii="Consolas" w:hAnsi="Consolas" w:cs="Consolas"/>
          <w:color w:val="000000"/>
          <w:sz w:val="19"/>
          <w:szCs w:val="19"/>
        </w:rPr>
      </w:pPr>
    </w:p>
    <w:p w14:paraId="0D3FE221" w14:textId="755F6EC2" w:rsidR="00706576" w:rsidRDefault="00706576" w:rsidP="00706576">
      <w:pPr>
        <w:autoSpaceDE w:val="0"/>
        <w:autoSpaceDN w:val="0"/>
        <w:adjustRightInd w:val="0"/>
        <w:spacing w:after="0" w:line="240" w:lineRule="auto"/>
        <w:ind w:left="1416"/>
        <w:rPr>
          <w:ins w:id="254" w:author="Lemus Lopez Sergio" w:date="2024-01-22T18:16:00Z"/>
          <w:i/>
          <w:iCs/>
        </w:rPr>
        <w:pPrChange w:id="255" w:author="Lemus Lopez Sergio" w:date="2024-01-22T18:17:00Z">
          <w:pPr>
            <w:autoSpaceDE w:val="0"/>
            <w:autoSpaceDN w:val="0"/>
            <w:adjustRightInd w:val="0"/>
            <w:spacing w:after="0" w:line="240" w:lineRule="auto"/>
            <w:ind w:left="1416"/>
          </w:pPr>
        </w:pPrChange>
      </w:pPr>
      <w:ins w:id="256" w:author="Lemus Lopez Sergio" w:date="2024-01-22T18:17:00Z">
        <w:r>
          <w:rPr>
            <w:i/>
            <w:iCs/>
          </w:rPr>
          <w:t>Como ya se ha señalado, en algunas fuentes de información, en ocasiones se dispone de la fecha de nacimiento y en otras la edad</w:t>
        </w:r>
      </w:ins>
      <w:ins w:id="257" w:author="Lemus Lopez Sergio" w:date="2024-01-22T18:18:00Z">
        <w:r>
          <w:rPr>
            <w:i/>
            <w:iCs/>
          </w:rPr>
          <w:t xml:space="preserve">/edad aproximada. Si este fuera el caso del RND, lo que se propone es agregar un campo que ya contenga la fecha de nacimiento con la que se </w:t>
        </w:r>
        <w:r w:rsidR="00E95E23">
          <w:rPr>
            <w:i/>
            <w:iCs/>
          </w:rPr>
          <w:t>llevarán a cabo las búsquedas en caso de que se cuente con esa información.</w:t>
        </w:r>
      </w:ins>
      <w:ins w:id="258" w:author="Lemus Lopez Sergio" w:date="2024-01-22T18:19:00Z">
        <w:r w:rsidR="00E95E23">
          <w:rPr>
            <w:i/>
            <w:iCs/>
          </w:rPr>
          <w:t xml:space="preserve"> De esta manera, se trata de un campo </w:t>
        </w:r>
      </w:ins>
      <w:ins w:id="259" w:author="Lemus Lopez Sergio" w:date="2024-01-22T18:20:00Z">
        <w:r w:rsidR="00E95E23">
          <w:rPr>
            <w:i/>
            <w:iCs/>
          </w:rPr>
          <w:t xml:space="preserve">auxiliar </w:t>
        </w:r>
        <w:r w:rsidR="00E95E23" w:rsidRPr="00E95E23">
          <w:rPr>
            <w:b/>
            <w:bCs/>
            <w:i/>
            <w:iCs/>
            <w:rPrChange w:id="260" w:author="Lemus Lopez Sergio" w:date="2024-01-22T18:21:00Z">
              <w:rPr>
                <w:i/>
                <w:iCs/>
              </w:rPr>
            </w:rPrChange>
          </w:rPr>
          <w:t>indexado</w:t>
        </w:r>
        <w:r w:rsidR="00E95E23">
          <w:rPr>
            <w:i/>
            <w:iCs/>
          </w:rPr>
          <w:t>, sobre el que directamente se aplicarán las comparaciones cuando as</w:t>
        </w:r>
      </w:ins>
      <w:ins w:id="261" w:author="Lemus Lopez Sergio" w:date="2024-01-22T18:21:00Z">
        <w:r w:rsidR="00E95E23">
          <w:rPr>
            <w:i/>
            <w:iCs/>
          </w:rPr>
          <w:t>í se requiera y como resultado se tendrá una implementación clara y sin consideraciones adicionales que involucren más de un campo.</w:t>
        </w:r>
      </w:ins>
    </w:p>
    <w:p w14:paraId="0605169B" w14:textId="77777777" w:rsidR="00706576" w:rsidRDefault="00706576" w:rsidP="00706576">
      <w:pPr>
        <w:autoSpaceDE w:val="0"/>
        <w:autoSpaceDN w:val="0"/>
        <w:adjustRightInd w:val="0"/>
        <w:spacing w:after="0" w:line="240" w:lineRule="auto"/>
        <w:ind w:left="1416"/>
        <w:rPr>
          <w:ins w:id="262" w:author="Lemus Lopez Sergio" w:date="2024-01-22T17:49:00Z"/>
          <w:rFonts w:ascii="Consolas" w:hAnsi="Consolas" w:cs="Consolas"/>
          <w:color w:val="000000"/>
          <w:sz w:val="19"/>
          <w:szCs w:val="19"/>
        </w:rPr>
        <w:pPrChange w:id="263" w:author="Lemus Lopez Sergio" w:date="2024-01-22T18:16:00Z">
          <w:pPr>
            <w:autoSpaceDE w:val="0"/>
            <w:autoSpaceDN w:val="0"/>
            <w:adjustRightInd w:val="0"/>
            <w:spacing w:after="0" w:line="240" w:lineRule="auto"/>
          </w:pPr>
        </w:pPrChange>
      </w:pPr>
    </w:p>
    <w:p w14:paraId="163F19FA" w14:textId="77777777" w:rsidR="005D0250" w:rsidRDefault="005D0250" w:rsidP="005D0250">
      <w:pPr>
        <w:autoSpaceDE w:val="0"/>
        <w:autoSpaceDN w:val="0"/>
        <w:adjustRightInd w:val="0"/>
        <w:spacing w:after="0" w:line="240" w:lineRule="auto"/>
        <w:rPr>
          <w:ins w:id="264" w:author="Lemus Lopez Sergio" w:date="2024-01-22T17:49:00Z"/>
          <w:rFonts w:ascii="Consolas" w:hAnsi="Consolas" w:cs="Consolas"/>
          <w:color w:val="000000"/>
          <w:sz w:val="19"/>
          <w:szCs w:val="19"/>
        </w:rPr>
      </w:pPr>
      <w:ins w:id="265" w:author="Lemus Lopez Sergio" w:date="2024-01-22T17:49:00Z">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add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fecha_nacimiento_consulta</w:t>
        </w:r>
        <w:proofErr w:type="spellEnd"/>
        <w:r>
          <w:rPr>
            <w:rFonts w:ascii="Consolas" w:hAnsi="Consolas" w:cs="Consolas"/>
            <w:color w:val="000000"/>
            <w:sz w:val="19"/>
            <w:szCs w:val="19"/>
          </w:rPr>
          <w:t xml:space="preserve"> </w:t>
        </w:r>
        <w:r>
          <w:rPr>
            <w:rFonts w:ascii="Consolas" w:hAnsi="Consolas" w:cs="Consolas"/>
            <w:color w:val="0000FF"/>
            <w:sz w:val="19"/>
            <w:szCs w:val="19"/>
          </w:rPr>
          <w:t>date</w:t>
        </w:r>
      </w:ins>
    </w:p>
    <w:p w14:paraId="515FADCB" w14:textId="02ABAA67" w:rsidR="00706576" w:rsidRDefault="00E95E23" w:rsidP="005D0250">
      <w:pPr>
        <w:autoSpaceDE w:val="0"/>
        <w:autoSpaceDN w:val="0"/>
        <w:adjustRightInd w:val="0"/>
        <w:spacing w:after="0" w:line="240" w:lineRule="auto"/>
        <w:rPr>
          <w:ins w:id="266" w:author="Lemus Lopez Sergio" w:date="2024-01-22T18:19:00Z"/>
          <w:rFonts w:ascii="Consolas" w:hAnsi="Consolas" w:cs="Consolas"/>
          <w:color w:val="000000"/>
          <w:sz w:val="19"/>
          <w:szCs w:val="19"/>
        </w:rPr>
      </w:pPr>
      <w:proofErr w:type="spellStart"/>
      <w:ins w:id="267" w:author="Lemus Lopez Sergio" w:date="2024-01-22T18:19:00Z">
        <w:r w:rsidRPr="00E95E23">
          <w:rPr>
            <w:rFonts w:ascii="Consolas" w:hAnsi="Consolas" w:cs="Consolas"/>
            <w:color w:val="0000FF"/>
            <w:sz w:val="19"/>
            <w:szCs w:val="19"/>
            <w:rPrChange w:id="268" w:author="Lemus Lopez Sergio" w:date="2024-01-22T18:21:00Z">
              <w:rPr>
                <w:rFonts w:ascii="Consolas" w:hAnsi="Consolas" w:cs="Consolas"/>
                <w:color w:val="000000"/>
                <w:sz w:val="19"/>
                <w:szCs w:val="19"/>
              </w:rPr>
            </w:rPrChange>
          </w:rPr>
          <w:t>create</w:t>
        </w:r>
        <w:proofErr w:type="spellEnd"/>
        <w:r w:rsidRPr="00E95E23">
          <w:rPr>
            <w:rFonts w:ascii="Consolas" w:hAnsi="Consolas" w:cs="Consolas"/>
            <w:color w:val="0000FF"/>
            <w:sz w:val="19"/>
            <w:szCs w:val="19"/>
            <w:rPrChange w:id="269" w:author="Lemus Lopez Sergio" w:date="2024-01-22T18:21:00Z">
              <w:rPr>
                <w:rFonts w:ascii="Consolas" w:hAnsi="Consolas" w:cs="Consolas"/>
                <w:color w:val="000000"/>
                <w:sz w:val="19"/>
                <w:szCs w:val="19"/>
              </w:rPr>
            </w:rPrChange>
          </w:rPr>
          <w:t xml:space="preserve"> </w:t>
        </w:r>
        <w:proofErr w:type="spellStart"/>
        <w:r w:rsidRPr="00E95E23">
          <w:rPr>
            <w:rFonts w:ascii="Consolas" w:hAnsi="Consolas" w:cs="Consolas"/>
            <w:color w:val="0000FF"/>
            <w:sz w:val="19"/>
            <w:szCs w:val="19"/>
            <w:rPrChange w:id="270" w:author="Lemus Lopez Sergio" w:date="2024-01-22T18:21:00Z">
              <w:rPr>
                <w:rFonts w:ascii="Consolas" w:hAnsi="Consolas" w:cs="Consolas"/>
                <w:color w:val="000000"/>
                <w:sz w:val="19"/>
                <w:szCs w:val="19"/>
              </w:rPr>
            </w:rPrChange>
          </w:rPr>
          <w:t>index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idx_fecha_nac_consulta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rnd.detenido</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fecha_nacimiento_consulta</w:t>
        </w:r>
        <w:proofErr w:type="spellEnd"/>
        <w:r>
          <w:rPr>
            <w:rFonts w:ascii="Consolas" w:hAnsi="Consolas" w:cs="Consolas"/>
            <w:color w:val="000000"/>
            <w:sz w:val="19"/>
            <w:szCs w:val="19"/>
          </w:rPr>
          <w:t>)</w:t>
        </w:r>
      </w:ins>
    </w:p>
    <w:p w14:paraId="33CE6A6B" w14:textId="77777777" w:rsidR="00E95E23" w:rsidRDefault="00E95E23" w:rsidP="005D0250">
      <w:pPr>
        <w:autoSpaceDE w:val="0"/>
        <w:autoSpaceDN w:val="0"/>
        <w:adjustRightInd w:val="0"/>
        <w:spacing w:after="0" w:line="240" w:lineRule="auto"/>
        <w:rPr>
          <w:ins w:id="271" w:author="Lemus Lopez Sergio" w:date="2024-01-22T17:49:00Z"/>
          <w:rFonts w:ascii="Consolas" w:hAnsi="Consolas" w:cs="Consolas"/>
          <w:color w:val="000000"/>
          <w:sz w:val="19"/>
          <w:szCs w:val="19"/>
        </w:rPr>
      </w:pPr>
    </w:p>
    <w:p w14:paraId="255E97D3" w14:textId="77777777" w:rsidR="005D0250" w:rsidRDefault="005D0250" w:rsidP="005D0250">
      <w:pPr>
        <w:autoSpaceDE w:val="0"/>
        <w:autoSpaceDN w:val="0"/>
        <w:adjustRightInd w:val="0"/>
        <w:spacing w:after="0" w:line="240" w:lineRule="auto"/>
        <w:rPr>
          <w:ins w:id="272" w:author="Lemus Lopez Sergio" w:date="2024-01-22T17:49:00Z"/>
          <w:rFonts w:ascii="Consolas" w:hAnsi="Consolas" w:cs="Consolas"/>
          <w:color w:val="000000"/>
          <w:sz w:val="19"/>
          <w:szCs w:val="19"/>
        </w:rPr>
      </w:pPr>
      <w:proofErr w:type="spellStart"/>
      <w:ins w:id="273" w:author="Lemus Lopez Sergio" w:date="2024-01-22T17:49:00Z">
        <w:r>
          <w:rPr>
            <w:rFonts w:ascii="Consolas" w:hAnsi="Consolas" w:cs="Consolas"/>
            <w:color w:val="FF00FF"/>
            <w:sz w:val="19"/>
            <w:szCs w:val="19"/>
          </w:rPr>
          <w:t>update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proofErr w:type="spellEnd"/>
        <w:proofErr w:type="gramEnd"/>
        <w:r>
          <w:rPr>
            <w:rFonts w:ascii="Consolas" w:hAnsi="Consolas" w:cs="Consolas"/>
            <w:color w:val="000000"/>
            <w:sz w:val="19"/>
            <w:szCs w:val="19"/>
          </w:rPr>
          <w:t xml:space="preserve"> </w:t>
        </w:r>
      </w:ins>
    </w:p>
    <w:p w14:paraId="38F32E1A" w14:textId="77777777" w:rsidR="005D0250" w:rsidRDefault="005D0250" w:rsidP="005D0250">
      <w:pPr>
        <w:autoSpaceDE w:val="0"/>
        <w:autoSpaceDN w:val="0"/>
        <w:adjustRightInd w:val="0"/>
        <w:spacing w:after="0" w:line="240" w:lineRule="auto"/>
        <w:rPr>
          <w:ins w:id="274" w:author="Lemus Lopez Sergio" w:date="2024-01-22T17:49:00Z"/>
          <w:rFonts w:ascii="Consolas" w:hAnsi="Consolas" w:cs="Consolas"/>
          <w:color w:val="000000"/>
          <w:sz w:val="19"/>
          <w:szCs w:val="19"/>
        </w:rPr>
      </w:pPr>
      <w:ins w:id="275" w:author="Lemus Lopez Sergio" w:date="2024-01-22T17:49:00Z">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fecha_nacimiento_consulta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coalesce</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fecha_nacimiento</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proofErr w:type="spellStart"/>
        <w:r>
          <w:rPr>
            <w:rFonts w:ascii="Consolas" w:hAnsi="Consolas" w:cs="Consolas"/>
            <w:color w:val="FF00FF"/>
            <w:sz w:val="19"/>
            <w:szCs w:val="19"/>
          </w:rPr>
          <w:t>year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edad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fecha_detencion</w:t>
        </w:r>
        <w:proofErr w:type="spellEnd"/>
        <w:r>
          <w:rPr>
            <w:rFonts w:ascii="Consolas" w:hAnsi="Consolas" w:cs="Consolas"/>
            <w:color w:val="808080"/>
            <w:sz w:val="19"/>
            <w:szCs w:val="19"/>
          </w:rPr>
          <w:t>))</w:t>
        </w:r>
      </w:ins>
    </w:p>
    <w:p w14:paraId="643C7AFA" w14:textId="77777777" w:rsidR="005D0250" w:rsidRDefault="005D0250" w:rsidP="005D0250">
      <w:pPr>
        <w:autoSpaceDE w:val="0"/>
        <w:autoSpaceDN w:val="0"/>
        <w:adjustRightInd w:val="0"/>
        <w:spacing w:after="0" w:line="240" w:lineRule="auto"/>
        <w:rPr>
          <w:ins w:id="276" w:author="Lemus Lopez Sergio" w:date="2024-01-22T17:49:00Z"/>
          <w:rFonts w:ascii="Consolas" w:hAnsi="Consolas" w:cs="Consolas"/>
          <w:color w:val="000000"/>
          <w:sz w:val="19"/>
          <w:szCs w:val="19"/>
        </w:rPr>
      </w:pPr>
    </w:p>
    <w:p w14:paraId="7F46B95C" w14:textId="40B33E1F" w:rsidR="005D0250" w:rsidRDefault="005D0250" w:rsidP="005D0250">
      <w:pPr>
        <w:autoSpaceDE w:val="0"/>
        <w:autoSpaceDN w:val="0"/>
        <w:adjustRightInd w:val="0"/>
        <w:spacing w:after="0" w:line="240" w:lineRule="auto"/>
        <w:rPr>
          <w:ins w:id="277" w:author="Lemus Lopez Sergio" w:date="2024-01-22T18:22:00Z"/>
          <w:rFonts w:ascii="Consolas" w:hAnsi="Consolas" w:cs="Consolas"/>
          <w:color w:val="000000"/>
          <w:sz w:val="19"/>
          <w:szCs w:val="19"/>
        </w:rPr>
      </w:pPr>
    </w:p>
    <w:p w14:paraId="37631476" w14:textId="6F14CD9A" w:rsidR="00E95E23" w:rsidRDefault="00E95E23" w:rsidP="005D0250">
      <w:pPr>
        <w:autoSpaceDE w:val="0"/>
        <w:autoSpaceDN w:val="0"/>
        <w:adjustRightInd w:val="0"/>
        <w:spacing w:after="0" w:line="240" w:lineRule="auto"/>
        <w:rPr>
          <w:ins w:id="278" w:author="Lemus Lopez Sergio" w:date="2024-01-22T18:22:00Z"/>
          <w:rFonts w:ascii="Consolas" w:hAnsi="Consolas" w:cs="Consolas"/>
          <w:color w:val="000000"/>
          <w:sz w:val="19"/>
          <w:szCs w:val="19"/>
        </w:rPr>
      </w:pPr>
    </w:p>
    <w:p w14:paraId="57A2DED3" w14:textId="5B585618" w:rsidR="00E95E23" w:rsidRDefault="00E95E23" w:rsidP="00E95E23">
      <w:pPr>
        <w:autoSpaceDE w:val="0"/>
        <w:autoSpaceDN w:val="0"/>
        <w:adjustRightInd w:val="0"/>
        <w:spacing w:after="0" w:line="240" w:lineRule="auto"/>
        <w:ind w:left="1416"/>
        <w:rPr>
          <w:ins w:id="279" w:author="Lemus Lopez Sergio" w:date="2024-01-22T18:22:00Z"/>
          <w:i/>
          <w:iCs/>
        </w:rPr>
      </w:pPr>
      <w:ins w:id="280" w:author="Lemus Lopez Sergio" w:date="2024-01-22T18:22:00Z">
        <w:r>
          <w:rPr>
            <w:i/>
            <w:iCs/>
          </w:rPr>
          <w:t xml:space="preserve">A </w:t>
        </w:r>
        <w:proofErr w:type="gramStart"/>
        <w:r>
          <w:rPr>
            <w:i/>
            <w:iCs/>
          </w:rPr>
          <w:t>continuación</w:t>
        </w:r>
        <w:proofErr w:type="gramEnd"/>
        <w:r>
          <w:rPr>
            <w:i/>
            <w:iCs/>
          </w:rPr>
          <w:t xml:space="preserve"> se muestra un ejemplo básico de la implementación que involucra la búsqueda simple, la búsque</w:t>
        </w:r>
      </w:ins>
      <w:ins w:id="281" w:author="Lemus Lopez Sergio" w:date="2024-01-22T18:23:00Z">
        <w:r>
          <w:rPr>
            <w:i/>
            <w:iCs/>
          </w:rPr>
          <w:t>da de codificación fonética, con CURP y aliases</w:t>
        </w:r>
      </w:ins>
      <w:ins w:id="282" w:author="Lemus Lopez Sergio" w:date="2024-01-22T18:22:00Z">
        <w:r>
          <w:rPr>
            <w:i/>
            <w:iCs/>
          </w:rPr>
          <w:t>.</w:t>
        </w:r>
      </w:ins>
    </w:p>
    <w:p w14:paraId="0C208BE1" w14:textId="77777777" w:rsidR="00E95E23" w:rsidRDefault="00E95E23" w:rsidP="005D0250">
      <w:pPr>
        <w:autoSpaceDE w:val="0"/>
        <w:autoSpaceDN w:val="0"/>
        <w:adjustRightInd w:val="0"/>
        <w:spacing w:after="0" w:line="240" w:lineRule="auto"/>
        <w:rPr>
          <w:ins w:id="283" w:author="Lemus Lopez Sergio" w:date="2024-01-22T17:49:00Z"/>
          <w:rFonts w:ascii="Consolas" w:hAnsi="Consolas" w:cs="Consolas"/>
          <w:color w:val="000000"/>
          <w:sz w:val="19"/>
          <w:szCs w:val="19"/>
        </w:rPr>
      </w:pPr>
    </w:p>
    <w:p w14:paraId="2F862B39" w14:textId="77777777" w:rsidR="001A52D5" w:rsidRDefault="001A52D5" w:rsidP="001A52D5">
      <w:pPr>
        <w:autoSpaceDE w:val="0"/>
        <w:autoSpaceDN w:val="0"/>
        <w:adjustRightInd w:val="0"/>
        <w:spacing w:after="0" w:line="240" w:lineRule="auto"/>
        <w:rPr>
          <w:ins w:id="284" w:author="Lemus Lopez Sergio" w:date="2024-01-22T18:30:00Z"/>
          <w:rFonts w:ascii="Consolas" w:hAnsi="Consolas" w:cs="Consolas"/>
          <w:color w:val="000000"/>
          <w:sz w:val="19"/>
          <w:szCs w:val="19"/>
        </w:rPr>
      </w:pPr>
      <w:ins w:id="285" w:author="Lemus Lopez Sergio" w:date="2024-01-22T18:30:00Z">
        <w:r>
          <w:rPr>
            <w:rFonts w:ascii="Consolas" w:hAnsi="Consolas" w:cs="Consolas"/>
            <w:color w:val="0000FF"/>
            <w:sz w:val="19"/>
            <w:szCs w:val="19"/>
          </w:rPr>
          <w:t>CREATE</w:t>
        </w:r>
        <w:r>
          <w:rPr>
            <w:rFonts w:ascii="Consolas" w:hAnsi="Consolas" w:cs="Consolas"/>
            <w:color w:val="000000"/>
            <w:sz w:val="19"/>
            <w:szCs w:val="19"/>
          </w:rPr>
          <w:t xml:space="preserve"> </w:t>
        </w:r>
        <w:proofErr w:type="spellStart"/>
        <w:r>
          <w:rPr>
            <w:rFonts w:ascii="Consolas" w:hAnsi="Consolas" w:cs="Consolas"/>
            <w:color w:val="0000FF"/>
            <w:sz w:val="19"/>
            <w:szCs w:val="19"/>
          </w:rPr>
          <w:t>procedure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usp_consultaBNDF</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ins>
    </w:p>
    <w:p w14:paraId="4934F550" w14:textId="77777777" w:rsidR="001A52D5" w:rsidRDefault="001A52D5" w:rsidP="001A52D5">
      <w:pPr>
        <w:autoSpaceDE w:val="0"/>
        <w:autoSpaceDN w:val="0"/>
        <w:adjustRightInd w:val="0"/>
        <w:spacing w:after="0" w:line="240" w:lineRule="auto"/>
        <w:rPr>
          <w:ins w:id="286" w:author="Lemus Lopez Sergio" w:date="2024-01-22T18:30:00Z"/>
          <w:rFonts w:ascii="Consolas" w:hAnsi="Consolas" w:cs="Consolas"/>
          <w:color w:val="000000"/>
          <w:sz w:val="19"/>
          <w:szCs w:val="19"/>
        </w:rPr>
      </w:pPr>
      <w:ins w:id="287" w:author="Lemus Lopez Sergio" w:date="2024-01-22T18:30:00Z">
        <w:r>
          <w:rPr>
            <w:rFonts w:ascii="Consolas" w:hAnsi="Consolas" w:cs="Consolas"/>
            <w:color w:val="000000"/>
            <w:sz w:val="19"/>
            <w:szCs w:val="19"/>
          </w:rPr>
          <w:t xml:space="preserve">@nombre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ins>
    </w:p>
    <w:p w14:paraId="0FB3CA7E" w14:textId="77777777" w:rsidR="001A52D5" w:rsidRDefault="001A52D5" w:rsidP="001A52D5">
      <w:pPr>
        <w:autoSpaceDE w:val="0"/>
        <w:autoSpaceDN w:val="0"/>
        <w:adjustRightInd w:val="0"/>
        <w:spacing w:after="0" w:line="240" w:lineRule="auto"/>
        <w:rPr>
          <w:ins w:id="288" w:author="Lemus Lopez Sergio" w:date="2024-01-22T18:30:00Z"/>
          <w:rFonts w:ascii="Consolas" w:hAnsi="Consolas" w:cs="Consolas"/>
          <w:color w:val="000000"/>
          <w:sz w:val="19"/>
          <w:szCs w:val="19"/>
        </w:rPr>
      </w:pPr>
      <w:ins w:id="289" w:author="Lemus Lopez Sergio" w:date="2024-01-22T18:30:00Z">
        <w:r>
          <w:rPr>
            <w:rFonts w:ascii="Consolas" w:hAnsi="Consolas" w:cs="Consolas"/>
            <w:color w:val="808080"/>
            <w:sz w:val="19"/>
            <w:szCs w:val="19"/>
          </w:rPr>
          <w:t>,</w:t>
        </w:r>
        <w:r>
          <w:rPr>
            <w:rFonts w:ascii="Consolas" w:hAnsi="Consolas" w:cs="Consolas"/>
            <w:color w:val="000000"/>
            <w:sz w:val="19"/>
            <w:szCs w:val="19"/>
          </w:rPr>
          <w:t xml:space="preserve"> @primer_apellido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ins>
    </w:p>
    <w:p w14:paraId="7F6C01BC" w14:textId="77777777" w:rsidR="001A52D5" w:rsidRDefault="001A52D5" w:rsidP="001A52D5">
      <w:pPr>
        <w:autoSpaceDE w:val="0"/>
        <w:autoSpaceDN w:val="0"/>
        <w:adjustRightInd w:val="0"/>
        <w:spacing w:after="0" w:line="240" w:lineRule="auto"/>
        <w:rPr>
          <w:ins w:id="290" w:author="Lemus Lopez Sergio" w:date="2024-01-22T18:30:00Z"/>
          <w:rFonts w:ascii="Consolas" w:hAnsi="Consolas" w:cs="Consolas"/>
          <w:color w:val="000000"/>
          <w:sz w:val="19"/>
          <w:szCs w:val="19"/>
        </w:rPr>
      </w:pPr>
      <w:ins w:id="291" w:author="Lemus Lopez Sergio" w:date="2024-01-22T18:30:00Z">
        <w:r>
          <w:rPr>
            <w:rFonts w:ascii="Consolas" w:hAnsi="Consolas" w:cs="Consolas"/>
            <w:color w:val="808080"/>
            <w:sz w:val="19"/>
            <w:szCs w:val="19"/>
          </w:rPr>
          <w:t>,</w:t>
        </w:r>
        <w:r>
          <w:rPr>
            <w:rFonts w:ascii="Consolas" w:hAnsi="Consolas" w:cs="Consolas"/>
            <w:color w:val="000000"/>
            <w:sz w:val="19"/>
            <w:szCs w:val="19"/>
          </w:rPr>
          <w:t xml:space="preserve"> @segundo_apellido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ins>
    </w:p>
    <w:p w14:paraId="6D8B91D0" w14:textId="77777777" w:rsidR="001A52D5" w:rsidRDefault="001A52D5" w:rsidP="001A52D5">
      <w:pPr>
        <w:autoSpaceDE w:val="0"/>
        <w:autoSpaceDN w:val="0"/>
        <w:adjustRightInd w:val="0"/>
        <w:spacing w:after="0" w:line="240" w:lineRule="auto"/>
        <w:rPr>
          <w:ins w:id="292" w:author="Lemus Lopez Sergio" w:date="2024-01-22T18:30:00Z"/>
          <w:rFonts w:ascii="Consolas" w:hAnsi="Consolas" w:cs="Consolas"/>
          <w:color w:val="000000"/>
          <w:sz w:val="19"/>
          <w:szCs w:val="19"/>
        </w:rPr>
      </w:pPr>
      <w:ins w:id="293" w:author="Lemus Lopez Sergio" w:date="2024-01-22T18:30:00Z">
        <w:r>
          <w:rPr>
            <w:rFonts w:ascii="Consolas" w:hAnsi="Consolas" w:cs="Consolas"/>
            <w:color w:val="808080"/>
            <w:sz w:val="19"/>
            <w:szCs w:val="19"/>
          </w:rPr>
          <w:t>,</w:t>
        </w:r>
        <w:r>
          <w:rPr>
            <w:rFonts w:ascii="Consolas" w:hAnsi="Consolas" w:cs="Consolas"/>
            <w:color w:val="000000"/>
            <w:sz w:val="19"/>
            <w:szCs w:val="19"/>
          </w:rPr>
          <w:t xml:space="preserve"> @sexo </w:t>
        </w:r>
        <w:proofErr w:type="spellStart"/>
        <w:proofErr w:type="gramStart"/>
        <w:r>
          <w:rPr>
            <w:rFonts w:ascii="Consolas" w:hAnsi="Consolas" w:cs="Consolas"/>
            <w:color w:val="0000FF"/>
            <w:sz w:val="19"/>
            <w:szCs w:val="19"/>
          </w:rPr>
          <w:t>char</w:t>
        </w:r>
        <w:proofErr w:type="spellEnd"/>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ins>
    </w:p>
    <w:p w14:paraId="1E65D6F8" w14:textId="3ECD997D" w:rsidR="001A52D5" w:rsidRDefault="001A52D5" w:rsidP="001A52D5">
      <w:pPr>
        <w:autoSpaceDE w:val="0"/>
        <w:autoSpaceDN w:val="0"/>
        <w:adjustRightInd w:val="0"/>
        <w:spacing w:after="0" w:line="240" w:lineRule="auto"/>
        <w:rPr>
          <w:ins w:id="294" w:author="Lemus Lopez Sergio" w:date="2024-01-22T18:36:00Z"/>
          <w:rFonts w:ascii="Consolas" w:hAnsi="Consolas" w:cs="Consolas"/>
          <w:color w:val="808080"/>
          <w:sz w:val="19"/>
          <w:szCs w:val="19"/>
        </w:rPr>
      </w:pPr>
      <w:ins w:id="295" w:author="Lemus Lopez Sergio" w:date="2024-01-22T18:30:00Z">
        <w:r>
          <w:rPr>
            <w:rFonts w:ascii="Consolas" w:hAnsi="Consolas" w:cs="Consolas"/>
            <w:color w:val="808080"/>
            <w:sz w:val="19"/>
            <w:szCs w:val="19"/>
          </w:rPr>
          <w:t>,</w:t>
        </w:r>
        <w:r>
          <w:rPr>
            <w:rFonts w:ascii="Consolas" w:hAnsi="Consolas" w:cs="Consolas"/>
            <w:color w:val="000000"/>
            <w:sz w:val="19"/>
            <w:szCs w:val="19"/>
          </w:rPr>
          <w:t xml:space="preserve"> @curp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18</w:t>
        </w:r>
        <w:r>
          <w:rPr>
            <w:rFonts w:ascii="Consolas" w:hAnsi="Consolas" w:cs="Consolas"/>
            <w:color w:val="808080"/>
            <w:sz w:val="19"/>
            <w:szCs w:val="19"/>
          </w:rPr>
          <w:t>)</w:t>
        </w:r>
      </w:ins>
    </w:p>
    <w:p w14:paraId="70862514" w14:textId="336C62F2" w:rsidR="00D518EE" w:rsidRDefault="00D518EE" w:rsidP="001A52D5">
      <w:pPr>
        <w:autoSpaceDE w:val="0"/>
        <w:autoSpaceDN w:val="0"/>
        <w:adjustRightInd w:val="0"/>
        <w:spacing w:after="0" w:line="240" w:lineRule="auto"/>
        <w:rPr>
          <w:ins w:id="296" w:author="Lemus Lopez Sergio" w:date="2024-01-22T18:30:00Z"/>
          <w:rFonts w:ascii="Consolas" w:hAnsi="Consolas" w:cs="Consolas"/>
          <w:color w:val="000000"/>
          <w:sz w:val="19"/>
          <w:szCs w:val="19"/>
        </w:rPr>
      </w:pPr>
      <w:ins w:id="297" w:author="Lemus Lopez Sergio" w:date="2024-01-22T18:36:00Z">
        <w:r>
          <w:rPr>
            <w:rFonts w:ascii="Consolas" w:hAnsi="Consolas" w:cs="Consolas"/>
            <w:color w:val="808080"/>
            <w:sz w:val="19"/>
            <w:szCs w:val="19"/>
          </w:rPr>
          <w:t>, @fecha_nacimiento date</w:t>
        </w:r>
      </w:ins>
    </w:p>
    <w:p w14:paraId="43F4AC0E" w14:textId="77777777" w:rsidR="001A52D5" w:rsidRDefault="001A52D5" w:rsidP="001A52D5">
      <w:pPr>
        <w:autoSpaceDE w:val="0"/>
        <w:autoSpaceDN w:val="0"/>
        <w:adjustRightInd w:val="0"/>
        <w:spacing w:after="0" w:line="240" w:lineRule="auto"/>
        <w:rPr>
          <w:ins w:id="298" w:author="Lemus Lopez Sergio" w:date="2024-01-22T18:30:00Z"/>
          <w:rFonts w:ascii="Consolas" w:hAnsi="Consolas" w:cs="Consolas"/>
          <w:color w:val="000000"/>
          <w:sz w:val="19"/>
          <w:szCs w:val="19"/>
        </w:rPr>
      </w:pPr>
      <w:ins w:id="299" w:author="Lemus Lopez Sergio" w:date="2024-01-22T18:30:00Z">
        <w:r>
          <w:rPr>
            <w:rFonts w:ascii="Consolas" w:hAnsi="Consolas" w:cs="Consolas"/>
            <w:color w:val="808080"/>
            <w:sz w:val="19"/>
            <w:szCs w:val="19"/>
          </w:rPr>
          <w:t>,</w:t>
        </w:r>
        <w:r>
          <w:rPr>
            <w:rFonts w:ascii="Consolas" w:hAnsi="Consolas" w:cs="Consolas"/>
            <w:color w:val="000000"/>
            <w:sz w:val="19"/>
            <w:szCs w:val="19"/>
          </w:rPr>
          <w:t xml:space="preserve"> @alias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ins>
    </w:p>
    <w:p w14:paraId="1C796543" w14:textId="77777777" w:rsidR="001A52D5" w:rsidRDefault="001A52D5" w:rsidP="001A52D5">
      <w:pPr>
        <w:autoSpaceDE w:val="0"/>
        <w:autoSpaceDN w:val="0"/>
        <w:adjustRightInd w:val="0"/>
        <w:spacing w:after="0" w:line="240" w:lineRule="auto"/>
        <w:rPr>
          <w:ins w:id="300" w:author="Lemus Lopez Sergio" w:date="2024-01-22T18:30:00Z"/>
          <w:rFonts w:ascii="Consolas" w:hAnsi="Consolas" w:cs="Consolas"/>
          <w:color w:val="000000"/>
          <w:sz w:val="19"/>
          <w:szCs w:val="19"/>
        </w:rPr>
      </w:pPr>
      <w:ins w:id="301" w:author="Lemus Lopez Sergio" w:date="2024-01-22T18:30:00Z">
        <w:r>
          <w:rPr>
            <w:rFonts w:ascii="Consolas" w:hAnsi="Consolas" w:cs="Consolas"/>
            <w:color w:val="808080"/>
            <w:sz w:val="19"/>
            <w:szCs w:val="19"/>
          </w:rPr>
          <w:t>)</w:t>
        </w:r>
      </w:ins>
    </w:p>
    <w:p w14:paraId="782E7C73" w14:textId="77777777" w:rsidR="001A52D5" w:rsidRDefault="001A52D5" w:rsidP="001A52D5">
      <w:pPr>
        <w:autoSpaceDE w:val="0"/>
        <w:autoSpaceDN w:val="0"/>
        <w:adjustRightInd w:val="0"/>
        <w:spacing w:after="0" w:line="240" w:lineRule="auto"/>
        <w:rPr>
          <w:ins w:id="302" w:author="Lemus Lopez Sergio" w:date="2024-01-22T18:30:00Z"/>
          <w:rFonts w:ascii="Consolas" w:hAnsi="Consolas" w:cs="Consolas"/>
          <w:color w:val="000000"/>
          <w:sz w:val="19"/>
          <w:szCs w:val="19"/>
        </w:rPr>
      </w:pPr>
      <w:ins w:id="303" w:author="Lemus Lopez Sergio" w:date="2024-01-22T18:30:00Z">
        <w:r>
          <w:rPr>
            <w:rFonts w:ascii="Consolas" w:hAnsi="Consolas" w:cs="Consolas"/>
            <w:color w:val="0000FF"/>
            <w:sz w:val="19"/>
            <w:szCs w:val="19"/>
          </w:rPr>
          <w:t>AS</w:t>
        </w:r>
      </w:ins>
    </w:p>
    <w:p w14:paraId="2A694210" w14:textId="77777777" w:rsidR="001A52D5" w:rsidRDefault="001A52D5" w:rsidP="001A52D5">
      <w:pPr>
        <w:autoSpaceDE w:val="0"/>
        <w:autoSpaceDN w:val="0"/>
        <w:adjustRightInd w:val="0"/>
        <w:spacing w:after="0" w:line="240" w:lineRule="auto"/>
        <w:rPr>
          <w:ins w:id="304" w:author="Lemus Lopez Sergio" w:date="2024-01-22T18:30:00Z"/>
          <w:rFonts w:ascii="Consolas" w:hAnsi="Consolas" w:cs="Consolas"/>
          <w:color w:val="000000"/>
          <w:sz w:val="19"/>
          <w:szCs w:val="19"/>
        </w:rPr>
      </w:pPr>
      <w:ins w:id="305" w:author="Lemus Lopez Sergio" w:date="2024-01-22T18:30:00Z">
        <w:r>
          <w:rPr>
            <w:rFonts w:ascii="Consolas" w:hAnsi="Consolas" w:cs="Consolas"/>
            <w:color w:val="0000FF"/>
            <w:sz w:val="19"/>
            <w:szCs w:val="19"/>
          </w:rPr>
          <w:t>BEGIN</w:t>
        </w:r>
      </w:ins>
    </w:p>
    <w:p w14:paraId="23182413" w14:textId="77777777" w:rsidR="001A52D5" w:rsidRDefault="001A52D5" w:rsidP="001A52D5">
      <w:pPr>
        <w:autoSpaceDE w:val="0"/>
        <w:autoSpaceDN w:val="0"/>
        <w:adjustRightInd w:val="0"/>
        <w:spacing w:after="0" w:line="240" w:lineRule="auto"/>
        <w:rPr>
          <w:ins w:id="306" w:author="Lemus Lopez Sergio" w:date="2024-01-22T18:30:00Z"/>
          <w:rFonts w:ascii="Consolas" w:hAnsi="Consolas" w:cs="Consolas"/>
          <w:color w:val="000000"/>
          <w:sz w:val="19"/>
          <w:szCs w:val="19"/>
        </w:rPr>
      </w:pPr>
      <w:ins w:id="307" w:author="Lemus Lopez Sergio" w:date="2024-01-22T18:30:00Z">
        <w:r>
          <w:rPr>
            <w:rFonts w:ascii="Consolas" w:hAnsi="Consolas" w:cs="Consolas"/>
            <w:color w:val="0000FF"/>
            <w:sz w:val="19"/>
            <w:szCs w:val="19"/>
          </w:rPr>
          <w:t>DECLARE</w:t>
        </w:r>
      </w:ins>
    </w:p>
    <w:p w14:paraId="702CB295" w14:textId="77777777" w:rsidR="001A52D5" w:rsidRDefault="001A52D5" w:rsidP="001A52D5">
      <w:pPr>
        <w:autoSpaceDE w:val="0"/>
        <w:autoSpaceDN w:val="0"/>
        <w:adjustRightInd w:val="0"/>
        <w:spacing w:after="0" w:line="240" w:lineRule="auto"/>
        <w:rPr>
          <w:ins w:id="308" w:author="Lemus Lopez Sergio" w:date="2024-01-22T18:30:00Z"/>
          <w:rFonts w:ascii="Consolas" w:hAnsi="Consolas" w:cs="Consolas"/>
          <w:color w:val="000000"/>
          <w:sz w:val="19"/>
          <w:szCs w:val="19"/>
        </w:rPr>
      </w:pPr>
      <w:ins w:id="309" w:author="Lemus Lopez Sergio" w:date="2024-01-22T18:30:00Z">
        <w:r>
          <w:rPr>
            <w:rFonts w:ascii="Consolas" w:hAnsi="Consolas" w:cs="Consolas"/>
            <w:color w:val="000000"/>
            <w:sz w:val="19"/>
            <w:szCs w:val="19"/>
          </w:rPr>
          <w:t xml:space="preserve">  @NOMBRE_COMPLETO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ins>
    </w:p>
    <w:p w14:paraId="7DCBFB7B" w14:textId="77777777" w:rsidR="001A52D5" w:rsidRDefault="001A52D5" w:rsidP="001A52D5">
      <w:pPr>
        <w:autoSpaceDE w:val="0"/>
        <w:autoSpaceDN w:val="0"/>
        <w:adjustRightInd w:val="0"/>
        <w:spacing w:after="0" w:line="240" w:lineRule="auto"/>
        <w:rPr>
          <w:ins w:id="310" w:author="Lemus Lopez Sergio" w:date="2024-01-22T18:30:00Z"/>
          <w:rFonts w:ascii="Consolas" w:hAnsi="Consolas" w:cs="Consolas"/>
          <w:color w:val="000000"/>
          <w:sz w:val="19"/>
          <w:szCs w:val="19"/>
        </w:rPr>
      </w:pPr>
      <w:ins w:id="311" w:author="Lemus Lopez Sergio" w:date="2024-01-22T18:30:00Z">
        <w:r>
          <w:rPr>
            <w:rFonts w:ascii="Consolas" w:hAnsi="Consolas" w:cs="Consolas"/>
            <w:color w:val="808080"/>
            <w:sz w:val="19"/>
            <w:szCs w:val="19"/>
          </w:rPr>
          <w:t>,</w:t>
        </w:r>
        <w:r>
          <w:rPr>
            <w:rFonts w:ascii="Consolas" w:hAnsi="Consolas" w:cs="Consolas"/>
            <w:color w:val="000000"/>
            <w:sz w:val="19"/>
            <w:szCs w:val="19"/>
          </w:rPr>
          <w:t xml:space="preserve"> @SEARCH_STRING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ins>
    </w:p>
    <w:p w14:paraId="157B998B" w14:textId="77777777" w:rsidR="001A52D5" w:rsidRDefault="001A52D5" w:rsidP="001A52D5">
      <w:pPr>
        <w:autoSpaceDE w:val="0"/>
        <w:autoSpaceDN w:val="0"/>
        <w:adjustRightInd w:val="0"/>
        <w:spacing w:after="0" w:line="240" w:lineRule="auto"/>
        <w:rPr>
          <w:ins w:id="312" w:author="Lemus Lopez Sergio" w:date="2024-01-22T18:30:00Z"/>
          <w:rFonts w:ascii="Consolas" w:hAnsi="Consolas" w:cs="Consolas"/>
          <w:color w:val="000000"/>
          <w:sz w:val="19"/>
          <w:szCs w:val="19"/>
        </w:rPr>
      </w:pPr>
      <w:ins w:id="313" w:author="Lemus Lopez Sergio" w:date="2024-01-22T18:30:00Z">
        <w:r>
          <w:rPr>
            <w:rFonts w:ascii="Consolas" w:hAnsi="Consolas" w:cs="Consolas"/>
            <w:color w:val="808080"/>
            <w:sz w:val="19"/>
            <w:szCs w:val="19"/>
          </w:rPr>
          <w:t>,</w:t>
        </w:r>
        <w:r>
          <w:rPr>
            <w:rFonts w:ascii="Consolas" w:hAnsi="Consolas" w:cs="Consolas"/>
            <w:color w:val="000000"/>
            <w:sz w:val="19"/>
            <w:szCs w:val="19"/>
          </w:rPr>
          <w:t xml:space="preserve"> @SEARCH_STRING_SNDX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ins>
    </w:p>
    <w:p w14:paraId="41BE26B6" w14:textId="77777777" w:rsidR="001A52D5" w:rsidRDefault="001A52D5" w:rsidP="001A52D5">
      <w:pPr>
        <w:autoSpaceDE w:val="0"/>
        <w:autoSpaceDN w:val="0"/>
        <w:adjustRightInd w:val="0"/>
        <w:spacing w:after="0" w:line="240" w:lineRule="auto"/>
        <w:rPr>
          <w:ins w:id="314" w:author="Lemus Lopez Sergio" w:date="2024-01-22T18:30:00Z"/>
          <w:rFonts w:ascii="Consolas" w:hAnsi="Consolas" w:cs="Consolas"/>
          <w:color w:val="000000"/>
          <w:sz w:val="19"/>
          <w:szCs w:val="19"/>
        </w:rPr>
      </w:pPr>
      <w:ins w:id="315" w:author="Lemus Lopez Sergio" w:date="2024-01-22T18:30:00Z">
        <w:r>
          <w:rPr>
            <w:rFonts w:ascii="Consolas" w:hAnsi="Consolas" w:cs="Consolas"/>
            <w:color w:val="808080"/>
            <w:sz w:val="19"/>
            <w:szCs w:val="19"/>
          </w:rPr>
          <w:t>,</w:t>
        </w:r>
        <w:r>
          <w:rPr>
            <w:rFonts w:ascii="Consolas" w:hAnsi="Consolas" w:cs="Consolas"/>
            <w:color w:val="000000"/>
            <w:sz w:val="19"/>
            <w:szCs w:val="19"/>
          </w:rPr>
          <w:t xml:space="preserve"> @SEARCH_STRING_SNDX_REV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ins>
    </w:p>
    <w:p w14:paraId="36DFFD51" w14:textId="77777777" w:rsidR="001A52D5" w:rsidRDefault="001A52D5" w:rsidP="001A52D5">
      <w:pPr>
        <w:autoSpaceDE w:val="0"/>
        <w:autoSpaceDN w:val="0"/>
        <w:adjustRightInd w:val="0"/>
        <w:spacing w:after="0" w:line="240" w:lineRule="auto"/>
        <w:rPr>
          <w:ins w:id="316" w:author="Lemus Lopez Sergio" w:date="2024-01-22T18:30:00Z"/>
          <w:rFonts w:ascii="Consolas" w:hAnsi="Consolas" w:cs="Consolas"/>
          <w:color w:val="000000"/>
          <w:sz w:val="19"/>
          <w:szCs w:val="19"/>
        </w:rPr>
      </w:pPr>
      <w:ins w:id="317" w:author="Lemus Lopez Sergio" w:date="2024-01-22T18:30:00Z">
        <w:r>
          <w:rPr>
            <w:rFonts w:ascii="Consolas" w:hAnsi="Consolas" w:cs="Consolas"/>
            <w:color w:val="808080"/>
            <w:sz w:val="19"/>
            <w:szCs w:val="19"/>
          </w:rPr>
          <w:t>,</w:t>
        </w:r>
        <w:r>
          <w:rPr>
            <w:rFonts w:ascii="Consolas" w:hAnsi="Consolas" w:cs="Consolas"/>
            <w:color w:val="000000"/>
            <w:sz w:val="19"/>
            <w:szCs w:val="19"/>
          </w:rPr>
          <w:t xml:space="preserve"> @SEARCH_STRING_ALIAS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128</w:t>
        </w:r>
        <w:r>
          <w:rPr>
            <w:rFonts w:ascii="Consolas" w:hAnsi="Consolas" w:cs="Consolas"/>
            <w:color w:val="808080"/>
            <w:sz w:val="19"/>
            <w:szCs w:val="19"/>
          </w:rPr>
          <w:t>)</w:t>
        </w:r>
      </w:ins>
    </w:p>
    <w:p w14:paraId="4A05E72A" w14:textId="77777777" w:rsidR="001A52D5" w:rsidRDefault="001A52D5" w:rsidP="001A52D5">
      <w:pPr>
        <w:autoSpaceDE w:val="0"/>
        <w:autoSpaceDN w:val="0"/>
        <w:adjustRightInd w:val="0"/>
        <w:spacing w:after="0" w:line="240" w:lineRule="auto"/>
        <w:rPr>
          <w:ins w:id="318" w:author="Lemus Lopez Sergio" w:date="2024-01-22T18:30:00Z"/>
          <w:rFonts w:ascii="Consolas" w:hAnsi="Consolas" w:cs="Consolas"/>
          <w:color w:val="000000"/>
          <w:sz w:val="19"/>
          <w:szCs w:val="19"/>
        </w:rPr>
      </w:pPr>
    </w:p>
    <w:p w14:paraId="5F820ED2" w14:textId="77777777" w:rsidR="001A52D5" w:rsidRDefault="001A52D5" w:rsidP="001A52D5">
      <w:pPr>
        <w:autoSpaceDE w:val="0"/>
        <w:autoSpaceDN w:val="0"/>
        <w:adjustRightInd w:val="0"/>
        <w:spacing w:after="0" w:line="240" w:lineRule="auto"/>
        <w:rPr>
          <w:ins w:id="319" w:author="Lemus Lopez Sergio" w:date="2024-01-22T18:30:00Z"/>
          <w:rFonts w:ascii="Consolas" w:hAnsi="Consolas" w:cs="Consolas"/>
          <w:color w:val="000000"/>
          <w:sz w:val="19"/>
          <w:szCs w:val="19"/>
        </w:rPr>
      </w:pPr>
      <w:ins w:id="320"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@NOMBRE_COMPLETO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coalesce</w:t>
        </w:r>
        <w:proofErr w:type="spellEnd"/>
        <w:r>
          <w:rPr>
            <w:rFonts w:ascii="Consolas" w:hAnsi="Consolas" w:cs="Consolas"/>
            <w:color w:val="808080"/>
            <w:sz w:val="19"/>
            <w:szCs w:val="19"/>
          </w:rPr>
          <w:t>(</w:t>
        </w:r>
        <w:proofErr w:type="spellStart"/>
        <w:r>
          <w:rPr>
            <w:rFonts w:ascii="Consolas" w:hAnsi="Consolas" w:cs="Consolas"/>
            <w:color w:val="FF00FF"/>
            <w:sz w:val="19"/>
            <w:szCs w:val="19"/>
          </w:rPr>
          <w:t>trim</w:t>
        </w:r>
        <w:proofErr w:type="spellEnd"/>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coalesce</w:t>
        </w:r>
        <w:proofErr w:type="spellEnd"/>
        <w:r>
          <w:rPr>
            <w:rFonts w:ascii="Consolas" w:hAnsi="Consolas" w:cs="Consolas"/>
            <w:color w:val="808080"/>
            <w:sz w:val="19"/>
            <w:szCs w:val="19"/>
          </w:rPr>
          <w:t>(</w:t>
        </w:r>
        <w:proofErr w:type="spellStart"/>
        <w:r>
          <w:rPr>
            <w:rFonts w:ascii="Consolas" w:hAnsi="Consolas" w:cs="Consolas"/>
            <w:color w:val="FF00FF"/>
            <w:sz w:val="19"/>
            <w:szCs w:val="19"/>
          </w:rPr>
          <w:t>trim</w:t>
        </w:r>
        <w:proofErr w:type="spellEnd"/>
        <w:r>
          <w:rPr>
            <w:rFonts w:ascii="Consolas" w:hAnsi="Consolas" w:cs="Consolas"/>
            <w:color w:val="808080"/>
            <w:sz w:val="19"/>
            <w:szCs w:val="19"/>
          </w:rPr>
          <w:t>(</w:t>
        </w:r>
        <w:r>
          <w:rPr>
            <w:rFonts w:ascii="Consolas" w:hAnsi="Consolas" w:cs="Consolas"/>
            <w:color w:val="000000"/>
            <w:sz w:val="19"/>
            <w:szCs w:val="19"/>
          </w:rPr>
          <w:t>@primer_apellido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coalesce</w:t>
        </w:r>
        <w:proofErr w:type="spellEnd"/>
        <w:r>
          <w:rPr>
            <w:rFonts w:ascii="Consolas" w:hAnsi="Consolas" w:cs="Consolas"/>
            <w:color w:val="808080"/>
            <w:sz w:val="19"/>
            <w:szCs w:val="19"/>
          </w:rPr>
          <w:t>(</w:t>
        </w:r>
        <w:proofErr w:type="spellStart"/>
        <w:r>
          <w:rPr>
            <w:rFonts w:ascii="Consolas" w:hAnsi="Consolas" w:cs="Consolas"/>
            <w:color w:val="FF00FF"/>
            <w:sz w:val="19"/>
            <w:szCs w:val="19"/>
          </w:rPr>
          <w:t>trim</w:t>
        </w:r>
        <w:proofErr w:type="spellEnd"/>
        <w:r>
          <w:rPr>
            <w:rFonts w:ascii="Consolas" w:hAnsi="Consolas" w:cs="Consolas"/>
            <w:color w:val="808080"/>
            <w:sz w:val="19"/>
            <w:szCs w:val="19"/>
          </w:rPr>
          <w:t>(</w:t>
        </w:r>
        <w:r>
          <w:rPr>
            <w:rFonts w:ascii="Consolas" w:hAnsi="Consolas" w:cs="Consolas"/>
            <w:color w:val="000000"/>
            <w:sz w:val="19"/>
            <w:szCs w:val="19"/>
          </w:rPr>
          <w:t>@segundo_apellido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ins>
    </w:p>
    <w:p w14:paraId="1B7F82F4" w14:textId="77777777" w:rsidR="001A52D5" w:rsidRDefault="001A52D5" w:rsidP="001A52D5">
      <w:pPr>
        <w:autoSpaceDE w:val="0"/>
        <w:autoSpaceDN w:val="0"/>
        <w:adjustRightInd w:val="0"/>
        <w:spacing w:after="0" w:line="240" w:lineRule="auto"/>
        <w:rPr>
          <w:ins w:id="321" w:author="Lemus Lopez Sergio" w:date="2024-01-22T18:30:00Z"/>
          <w:rFonts w:ascii="Consolas" w:hAnsi="Consolas" w:cs="Consolas"/>
          <w:color w:val="000000"/>
          <w:sz w:val="19"/>
          <w:szCs w:val="19"/>
        </w:rPr>
      </w:pPr>
      <w:ins w:id="322"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@SEARCH_STRING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SearchString</w:t>
        </w:r>
        <w:proofErr w:type="spellEnd"/>
        <w:proofErr w:type="gramEnd"/>
        <w:r>
          <w:rPr>
            <w:rFonts w:ascii="Consolas" w:hAnsi="Consolas" w:cs="Consolas"/>
            <w:color w:val="808080"/>
            <w:sz w:val="19"/>
            <w:szCs w:val="19"/>
          </w:rPr>
          <w:t>(</w:t>
        </w:r>
        <w:r>
          <w:rPr>
            <w:rFonts w:ascii="Consolas" w:hAnsi="Consolas" w:cs="Consolas"/>
            <w:color w:val="000000"/>
            <w:sz w:val="19"/>
            <w:szCs w:val="19"/>
          </w:rPr>
          <w:t>@NOMBRE_COMPLETO</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ins>
    </w:p>
    <w:p w14:paraId="05CF9D5E" w14:textId="77777777" w:rsidR="001A52D5" w:rsidRDefault="001A52D5" w:rsidP="001A52D5">
      <w:pPr>
        <w:autoSpaceDE w:val="0"/>
        <w:autoSpaceDN w:val="0"/>
        <w:adjustRightInd w:val="0"/>
        <w:spacing w:after="0" w:line="240" w:lineRule="auto"/>
        <w:rPr>
          <w:ins w:id="323" w:author="Lemus Lopez Sergio" w:date="2024-01-22T18:30:00Z"/>
          <w:rFonts w:ascii="Consolas" w:hAnsi="Consolas" w:cs="Consolas"/>
          <w:color w:val="000000"/>
          <w:sz w:val="19"/>
          <w:szCs w:val="19"/>
        </w:rPr>
      </w:pPr>
      <w:ins w:id="324"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@SEARCH_STRING_SNDX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SearchString</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StringSoundexSQL</w:t>
        </w:r>
        <w:proofErr w:type="spellEnd"/>
        <w:r>
          <w:rPr>
            <w:rFonts w:ascii="Consolas" w:hAnsi="Consolas" w:cs="Consolas"/>
            <w:color w:val="808080"/>
            <w:sz w:val="19"/>
            <w:szCs w:val="19"/>
          </w:rPr>
          <w:t>(</w:t>
        </w:r>
        <w:r>
          <w:rPr>
            <w:rFonts w:ascii="Consolas" w:hAnsi="Consolas" w:cs="Consolas"/>
            <w:color w:val="000000"/>
            <w:sz w:val="19"/>
            <w:szCs w:val="19"/>
          </w:rPr>
          <w:t>@NOMBRE_COMPLETO</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ins>
    </w:p>
    <w:p w14:paraId="08D4C0A5" w14:textId="77777777" w:rsidR="001A52D5" w:rsidRDefault="001A52D5" w:rsidP="001A52D5">
      <w:pPr>
        <w:autoSpaceDE w:val="0"/>
        <w:autoSpaceDN w:val="0"/>
        <w:adjustRightInd w:val="0"/>
        <w:spacing w:after="0" w:line="240" w:lineRule="auto"/>
        <w:rPr>
          <w:ins w:id="325" w:author="Lemus Lopez Sergio" w:date="2024-01-22T18:30:00Z"/>
          <w:rFonts w:ascii="Consolas" w:hAnsi="Consolas" w:cs="Consolas"/>
          <w:color w:val="000000"/>
          <w:sz w:val="19"/>
          <w:szCs w:val="19"/>
        </w:rPr>
      </w:pPr>
      <w:ins w:id="326"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@SEARCH_STRING_SNDX_REV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SearchString</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StringSoundexSQLREV</w:t>
        </w:r>
        <w:proofErr w:type="spellEnd"/>
        <w:r>
          <w:rPr>
            <w:rFonts w:ascii="Consolas" w:hAnsi="Consolas" w:cs="Consolas"/>
            <w:color w:val="808080"/>
            <w:sz w:val="19"/>
            <w:szCs w:val="19"/>
          </w:rPr>
          <w:t>(</w:t>
        </w:r>
        <w:r>
          <w:rPr>
            <w:rFonts w:ascii="Consolas" w:hAnsi="Consolas" w:cs="Consolas"/>
            <w:color w:val="000000"/>
            <w:sz w:val="19"/>
            <w:szCs w:val="19"/>
          </w:rPr>
          <w:t>@NOMBRE_COMPLETO</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ins>
    </w:p>
    <w:p w14:paraId="64EF34D5" w14:textId="77777777" w:rsidR="001A52D5" w:rsidRDefault="001A52D5" w:rsidP="001A52D5">
      <w:pPr>
        <w:autoSpaceDE w:val="0"/>
        <w:autoSpaceDN w:val="0"/>
        <w:adjustRightInd w:val="0"/>
        <w:spacing w:after="0" w:line="240" w:lineRule="auto"/>
        <w:rPr>
          <w:ins w:id="327" w:author="Lemus Lopez Sergio" w:date="2024-01-22T18:30:00Z"/>
          <w:rFonts w:ascii="Consolas" w:hAnsi="Consolas" w:cs="Consolas"/>
          <w:color w:val="000000"/>
          <w:sz w:val="19"/>
          <w:szCs w:val="19"/>
        </w:rPr>
      </w:pPr>
      <w:ins w:id="328"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@SEARCH_STRING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SearchString</w:t>
        </w:r>
        <w:proofErr w:type="spellEnd"/>
        <w:proofErr w:type="gramEnd"/>
        <w:r>
          <w:rPr>
            <w:rFonts w:ascii="Consolas" w:hAnsi="Consolas" w:cs="Consolas"/>
            <w:color w:val="808080"/>
            <w:sz w:val="19"/>
            <w:szCs w:val="19"/>
          </w:rPr>
          <w:t>(</w:t>
        </w:r>
        <w:r>
          <w:rPr>
            <w:rFonts w:ascii="Consolas" w:hAnsi="Consolas" w:cs="Consolas"/>
            <w:color w:val="000000"/>
            <w:sz w:val="19"/>
            <w:szCs w:val="19"/>
          </w:rPr>
          <w:t>@ALIAS</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ins>
    </w:p>
    <w:p w14:paraId="47CAC6BD" w14:textId="77777777" w:rsidR="001A52D5" w:rsidRDefault="001A52D5" w:rsidP="001A52D5">
      <w:pPr>
        <w:autoSpaceDE w:val="0"/>
        <w:autoSpaceDN w:val="0"/>
        <w:adjustRightInd w:val="0"/>
        <w:spacing w:after="0" w:line="240" w:lineRule="auto"/>
        <w:rPr>
          <w:ins w:id="329" w:author="Lemus Lopez Sergio" w:date="2024-01-22T18:30:00Z"/>
          <w:rFonts w:ascii="Consolas" w:hAnsi="Consolas" w:cs="Consolas"/>
          <w:color w:val="000000"/>
          <w:sz w:val="19"/>
          <w:szCs w:val="19"/>
        </w:rPr>
      </w:pPr>
    </w:p>
    <w:p w14:paraId="49372810" w14:textId="77777777" w:rsidR="001A52D5" w:rsidRDefault="001A52D5" w:rsidP="001A52D5">
      <w:pPr>
        <w:autoSpaceDE w:val="0"/>
        <w:autoSpaceDN w:val="0"/>
        <w:adjustRightInd w:val="0"/>
        <w:spacing w:after="0" w:line="240" w:lineRule="auto"/>
        <w:rPr>
          <w:ins w:id="330" w:author="Lemus Lopez Sergio" w:date="2024-01-22T18:30:00Z"/>
          <w:rFonts w:ascii="Consolas" w:hAnsi="Consolas" w:cs="Consolas"/>
          <w:color w:val="000000"/>
          <w:sz w:val="19"/>
          <w:szCs w:val="19"/>
        </w:rPr>
      </w:pPr>
      <w:ins w:id="331" w:author="Lemus Lopez Sergio" w:date="2024-01-22T18:30:00Z">
        <w:r>
          <w:rPr>
            <w:rFonts w:ascii="Consolas" w:hAnsi="Consolas" w:cs="Consolas"/>
            <w:color w:val="000000"/>
            <w:sz w:val="19"/>
            <w:szCs w:val="19"/>
          </w:rPr>
          <w:lastRenderedPageBreak/>
          <w:t xml:space="preserve">   </w:t>
        </w:r>
        <w:r>
          <w:rPr>
            <w:rFonts w:ascii="Consolas" w:hAnsi="Consolas" w:cs="Consolas"/>
            <w:color w:val="0000FF"/>
            <w:sz w:val="19"/>
            <w:szCs w:val="19"/>
          </w:rPr>
          <w:t>SELECT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ID_REGISTRO</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NOMBRE</w:t>
        </w:r>
        <w:proofErr w:type="gramEnd"/>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PRIMER_APELLIDO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SEGUNDO_APELLIDO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SEXO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CURP</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ALIASES</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FECHA_NACIMIENTO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FECHA_DETENCION</w:t>
        </w:r>
      </w:ins>
    </w:p>
    <w:p w14:paraId="6408BAC3" w14:textId="77777777" w:rsidR="001A52D5" w:rsidRDefault="001A52D5" w:rsidP="001A52D5">
      <w:pPr>
        <w:autoSpaceDE w:val="0"/>
        <w:autoSpaceDN w:val="0"/>
        <w:adjustRightInd w:val="0"/>
        <w:spacing w:after="0" w:line="240" w:lineRule="auto"/>
        <w:rPr>
          <w:ins w:id="332" w:author="Lemus Lopez Sergio" w:date="2024-01-22T18:30:00Z"/>
          <w:rFonts w:ascii="Consolas" w:hAnsi="Consolas" w:cs="Consolas"/>
          <w:color w:val="000000"/>
          <w:sz w:val="19"/>
          <w:szCs w:val="19"/>
        </w:rPr>
      </w:pPr>
      <w:ins w:id="333"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RND</w:t>
        </w:r>
        <w:r>
          <w:rPr>
            <w:rFonts w:ascii="Consolas" w:hAnsi="Consolas" w:cs="Consolas"/>
            <w:color w:val="808080"/>
            <w:sz w:val="19"/>
            <w:szCs w:val="19"/>
          </w:rPr>
          <w:t>.</w:t>
        </w:r>
        <w:r>
          <w:rPr>
            <w:rFonts w:ascii="Consolas" w:hAnsi="Consolas" w:cs="Consolas"/>
            <w:color w:val="000000"/>
            <w:sz w:val="19"/>
            <w:szCs w:val="19"/>
          </w:rPr>
          <w:t>DETENIDO D</w:t>
        </w:r>
      </w:ins>
    </w:p>
    <w:p w14:paraId="3DF1B996" w14:textId="77777777" w:rsidR="001A52D5" w:rsidRDefault="001A52D5" w:rsidP="001A52D5">
      <w:pPr>
        <w:autoSpaceDE w:val="0"/>
        <w:autoSpaceDN w:val="0"/>
        <w:adjustRightInd w:val="0"/>
        <w:spacing w:after="0" w:line="240" w:lineRule="auto"/>
        <w:rPr>
          <w:ins w:id="334" w:author="Lemus Lopez Sergio" w:date="2024-01-22T18:30:00Z"/>
          <w:rFonts w:ascii="Consolas" w:hAnsi="Consolas" w:cs="Consolas"/>
          <w:color w:val="000000"/>
          <w:sz w:val="19"/>
          <w:szCs w:val="19"/>
        </w:rPr>
      </w:pPr>
      <w:ins w:id="335" w:author="Lemus Lopez Sergio" w:date="2024-01-22T18:30:00Z">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RND</w:t>
        </w:r>
        <w:r>
          <w:rPr>
            <w:rFonts w:ascii="Consolas" w:hAnsi="Consolas" w:cs="Consolas"/>
            <w:color w:val="808080"/>
            <w:sz w:val="19"/>
            <w:szCs w:val="19"/>
          </w:rPr>
          <w:t>.</w:t>
        </w:r>
        <w:r>
          <w:rPr>
            <w:rFonts w:ascii="Consolas" w:hAnsi="Consolas" w:cs="Consolas"/>
            <w:color w:val="000000"/>
            <w:sz w:val="19"/>
            <w:szCs w:val="19"/>
          </w:rPr>
          <w:t xml:space="preserve">REGISTRO R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ID_REGISTRO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ID_REGISTRO</w:t>
        </w:r>
      </w:ins>
    </w:p>
    <w:p w14:paraId="7D6974CC" w14:textId="77777777" w:rsidR="001A52D5" w:rsidRDefault="001A52D5" w:rsidP="001A52D5">
      <w:pPr>
        <w:autoSpaceDE w:val="0"/>
        <w:autoSpaceDN w:val="0"/>
        <w:adjustRightInd w:val="0"/>
        <w:spacing w:after="0" w:line="240" w:lineRule="auto"/>
        <w:rPr>
          <w:ins w:id="336" w:author="Lemus Lopez Sergio" w:date="2024-01-22T18:30:00Z"/>
          <w:rFonts w:ascii="Consolas" w:hAnsi="Consolas" w:cs="Consolas"/>
          <w:color w:val="000000"/>
          <w:sz w:val="19"/>
          <w:szCs w:val="19"/>
        </w:rPr>
      </w:pPr>
      <w:ins w:id="337" w:author="Lemus Lopez Sergio" w:date="2024-01-22T18:30:00Z">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FF"/>
            <w:sz w:val="19"/>
            <w:szCs w:val="19"/>
          </w:rPr>
          <w:t>CONTAINSTABLE</w:t>
        </w:r>
        <w:r>
          <w:rPr>
            <w:rFonts w:ascii="Consolas" w:hAnsi="Consolas" w:cs="Consolas"/>
            <w:color w:val="808080"/>
            <w:sz w:val="19"/>
            <w:szCs w:val="19"/>
          </w:rPr>
          <w:t>(</w:t>
        </w:r>
        <w:proofErr w:type="gramEnd"/>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r>
          <w:rPr>
            <w:rFonts w:ascii="Consolas" w:hAnsi="Consolas" w:cs="Consolas"/>
            <w:color w:val="808080"/>
            <w:sz w:val="19"/>
            <w:szCs w:val="19"/>
          </w:rPr>
          <w:t>,</w:t>
        </w:r>
        <w:r>
          <w:rPr>
            <w:rFonts w:ascii="Consolas" w:hAnsi="Consolas" w:cs="Consolas"/>
            <w:color w:val="000000"/>
            <w:sz w:val="19"/>
            <w:szCs w:val="19"/>
          </w:rPr>
          <w:t xml:space="preserve"> NOMBRE_COMPLETO</w:t>
        </w:r>
        <w:r>
          <w:rPr>
            <w:rFonts w:ascii="Consolas" w:hAnsi="Consolas" w:cs="Consolas"/>
            <w:color w:val="808080"/>
            <w:sz w:val="19"/>
            <w:szCs w:val="19"/>
          </w:rPr>
          <w:t>,</w:t>
        </w:r>
        <w:r>
          <w:rPr>
            <w:rFonts w:ascii="Consolas" w:hAnsi="Consolas" w:cs="Consolas"/>
            <w:color w:val="000000"/>
            <w:sz w:val="19"/>
            <w:szCs w:val="19"/>
          </w:rPr>
          <w:t xml:space="preserve"> @SEARCH_STRING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K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ID_DETENIDO </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[KEY]</w:t>
        </w:r>
      </w:ins>
    </w:p>
    <w:p w14:paraId="51B2B6FC" w14:textId="77777777" w:rsidR="001A52D5" w:rsidRDefault="001A52D5" w:rsidP="001A52D5">
      <w:pPr>
        <w:autoSpaceDE w:val="0"/>
        <w:autoSpaceDN w:val="0"/>
        <w:adjustRightInd w:val="0"/>
        <w:spacing w:after="0" w:line="240" w:lineRule="auto"/>
        <w:rPr>
          <w:ins w:id="338" w:author="Lemus Lopez Sergio" w:date="2024-01-22T18:30:00Z"/>
          <w:rFonts w:ascii="Consolas" w:hAnsi="Consolas" w:cs="Consolas"/>
          <w:color w:val="000000"/>
          <w:sz w:val="19"/>
          <w:szCs w:val="19"/>
        </w:rPr>
      </w:pPr>
      <w:ins w:id="339"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UNION</w:t>
        </w:r>
      </w:ins>
    </w:p>
    <w:p w14:paraId="5022CB92" w14:textId="77777777" w:rsidR="001A52D5" w:rsidRDefault="001A52D5" w:rsidP="001A52D5">
      <w:pPr>
        <w:autoSpaceDE w:val="0"/>
        <w:autoSpaceDN w:val="0"/>
        <w:adjustRightInd w:val="0"/>
        <w:spacing w:after="0" w:line="240" w:lineRule="auto"/>
        <w:rPr>
          <w:ins w:id="340" w:author="Lemus Lopez Sergio" w:date="2024-01-22T18:30:00Z"/>
          <w:rFonts w:ascii="Consolas" w:hAnsi="Consolas" w:cs="Consolas"/>
          <w:color w:val="000000"/>
          <w:sz w:val="19"/>
          <w:szCs w:val="19"/>
        </w:rPr>
      </w:pPr>
      <w:ins w:id="341"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ID_REGISTRO</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NOMBRE</w:t>
        </w:r>
        <w:proofErr w:type="gramEnd"/>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PRIMER_APELLIDO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SEGUNDO_APELLIDO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SEXO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CURP</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ALIASES</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FECHA_NACIMIENTO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FECHA_DETENCION</w:t>
        </w:r>
      </w:ins>
    </w:p>
    <w:p w14:paraId="61E87AB3" w14:textId="77777777" w:rsidR="001A52D5" w:rsidRDefault="001A52D5" w:rsidP="001A52D5">
      <w:pPr>
        <w:autoSpaceDE w:val="0"/>
        <w:autoSpaceDN w:val="0"/>
        <w:adjustRightInd w:val="0"/>
        <w:spacing w:after="0" w:line="240" w:lineRule="auto"/>
        <w:rPr>
          <w:ins w:id="342" w:author="Lemus Lopez Sergio" w:date="2024-01-22T18:30:00Z"/>
          <w:rFonts w:ascii="Consolas" w:hAnsi="Consolas" w:cs="Consolas"/>
          <w:color w:val="000000"/>
          <w:sz w:val="19"/>
          <w:szCs w:val="19"/>
        </w:rPr>
      </w:pPr>
      <w:ins w:id="343"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RND</w:t>
        </w:r>
        <w:r>
          <w:rPr>
            <w:rFonts w:ascii="Consolas" w:hAnsi="Consolas" w:cs="Consolas"/>
            <w:color w:val="808080"/>
            <w:sz w:val="19"/>
            <w:szCs w:val="19"/>
          </w:rPr>
          <w:t>.</w:t>
        </w:r>
        <w:r>
          <w:rPr>
            <w:rFonts w:ascii="Consolas" w:hAnsi="Consolas" w:cs="Consolas"/>
            <w:color w:val="000000"/>
            <w:sz w:val="19"/>
            <w:szCs w:val="19"/>
          </w:rPr>
          <w:t>DETENIDO D</w:t>
        </w:r>
      </w:ins>
    </w:p>
    <w:p w14:paraId="2EB81CFD" w14:textId="77777777" w:rsidR="001A52D5" w:rsidRDefault="001A52D5" w:rsidP="001A52D5">
      <w:pPr>
        <w:autoSpaceDE w:val="0"/>
        <w:autoSpaceDN w:val="0"/>
        <w:adjustRightInd w:val="0"/>
        <w:spacing w:after="0" w:line="240" w:lineRule="auto"/>
        <w:rPr>
          <w:ins w:id="344" w:author="Lemus Lopez Sergio" w:date="2024-01-22T18:30:00Z"/>
          <w:rFonts w:ascii="Consolas" w:hAnsi="Consolas" w:cs="Consolas"/>
          <w:color w:val="000000"/>
          <w:sz w:val="19"/>
          <w:szCs w:val="19"/>
        </w:rPr>
      </w:pPr>
      <w:ins w:id="345" w:author="Lemus Lopez Sergio" w:date="2024-01-22T18:30:00Z">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RND</w:t>
        </w:r>
        <w:r>
          <w:rPr>
            <w:rFonts w:ascii="Consolas" w:hAnsi="Consolas" w:cs="Consolas"/>
            <w:color w:val="808080"/>
            <w:sz w:val="19"/>
            <w:szCs w:val="19"/>
          </w:rPr>
          <w:t>.</w:t>
        </w:r>
        <w:r>
          <w:rPr>
            <w:rFonts w:ascii="Consolas" w:hAnsi="Consolas" w:cs="Consolas"/>
            <w:color w:val="000000"/>
            <w:sz w:val="19"/>
            <w:szCs w:val="19"/>
          </w:rPr>
          <w:t xml:space="preserve">REGISTRO R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ID_REGISTRO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ID_REGISTRO</w:t>
        </w:r>
      </w:ins>
    </w:p>
    <w:p w14:paraId="683CE854" w14:textId="77777777" w:rsidR="001A52D5" w:rsidRDefault="001A52D5" w:rsidP="001A52D5">
      <w:pPr>
        <w:autoSpaceDE w:val="0"/>
        <w:autoSpaceDN w:val="0"/>
        <w:adjustRightInd w:val="0"/>
        <w:spacing w:after="0" w:line="240" w:lineRule="auto"/>
        <w:rPr>
          <w:ins w:id="346" w:author="Lemus Lopez Sergio" w:date="2024-01-22T18:30:00Z"/>
          <w:rFonts w:ascii="Consolas" w:hAnsi="Consolas" w:cs="Consolas"/>
          <w:color w:val="000000"/>
          <w:sz w:val="19"/>
          <w:szCs w:val="19"/>
        </w:rPr>
      </w:pPr>
      <w:ins w:id="347" w:author="Lemus Lopez Sergio" w:date="2024-01-22T18:30:00Z">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FF"/>
            <w:sz w:val="19"/>
            <w:szCs w:val="19"/>
          </w:rPr>
          <w:t>CONTAINSTABLE</w:t>
        </w:r>
        <w:r>
          <w:rPr>
            <w:rFonts w:ascii="Consolas" w:hAnsi="Consolas" w:cs="Consolas"/>
            <w:color w:val="808080"/>
            <w:sz w:val="19"/>
            <w:szCs w:val="19"/>
          </w:rPr>
          <w:t>(</w:t>
        </w:r>
        <w:proofErr w:type="gramEnd"/>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r>
          <w:rPr>
            <w:rFonts w:ascii="Consolas" w:hAnsi="Consolas" w:cs="Consolas"/>
            <w:color w:val="808080"/>
            <w:sz w:val="19"/>
            <w:szCs w:val="19"/>
          </w:rPr>
          <w:t>,</w:t>
        </w:r>
        <w:r>
          <w:rPr>
            <w:rFonts w:ascii="Consolas" w:hAnsi="Consolas" w:cs="Consolas"/>
            <w:color w:val="000000"/>
            <w:sz w:val="19"/>
            <w:szCs w:val="19"/>
          </w:rPr>
          <w:t xml:space="preserve"> NOMBRE_COMPLETO_SOUNDEX</w:t>
        </w:r>
        <w:r>
          <w:rPr>
            <w:rFonts w:ascii="Consolas" w:hAnsi="Consolas" w:cs="Consolas"/>
            <w:color w:val="808080"/>
            <w:sz w:val="19"/>
            <w:szCs w:val="19"/>
          </w:rPr>
          <w:t>,</w:t>
        </w:r>
        <w:r>
          <w:rPr>
            <w:rFonts w:ascii="Consolas" w:hAnsi="Consolas" w:cs="Consolas"/>
            <w:color w:val="000000"/>
            <w:sz w:val="19"/>
            <w:szCs w:val="19"/>
          </w:rPr>
          <w:t xml:space="preserve"> @SEARCH_STRING_SNDX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K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ID_DETENIDO </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[KEY]</w:t>
        </w:r>
      </w:ins>
    </w:p>
    <w:p w14:paraId="03A9D73B" w14:textId="77777777" w:rsidR="001A52D5" w:rsidRDefault="001A52D5" w:rsidP="001A52D5">
      <w:pPr>
        <w:autoSpaceDE w:val="0"/>
        <w:autoSpaceDN w:val="0"/>
        <w:adjustRightInd w:val="0"/>
        <w:spacing w:after="0" w:line="240" w:lineRule="auto"/>
        <w:rPr>
          <w:ins w:id="348" w:author="Lemus Lopez Sergio" w:date="2024-01-22T18:30:00Z"/>
          <w:rFonts w:ascii="Consolas" w:hAnsi="Consolas" w:cs="Consolas"/>
          <w:color w:val="000000"/>
          <w:sz w:val="19"/>
          <w:szCs w:val="19"/>
        </w:rPr>
      </w:pPr>
      <w:ins w:id="349"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UNION</w:t>
        </w:r>
      </w:ins>
    </w:p>
    <w:p w14:paraId="25B29773" w14:textId="77777777" w:rsidR="001A52D5" w:rsidRDefault="001A52D5" w:rsidP="001A52D5">
      <w:pPr>
        <w:autoSpaceDE w:val="0"/>
        <w:autoSpaceDN w:val="0"/>
        <w:adjustRightInd w:val="0"/>
        <w:spacing w:after="0" w:line="240" w:lineRule="auto"/>
        <w:rPr>
          <w:ins w:id="350" w:author="Lemus Lopez Sergio" w:date="2024-01-22T18:30:00Z"/>
          <w:rFonts w:ascii="Consolas" w:hAnsi="Consolas" w:cs="Consolas"/>
          <w:color w:val="000000"/>
          <w:sz w:val="19"/>
          <w:szCs w:val="19"/>
        </w:rPr>
      </w:pPr>
      <w:ins w:id="351"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ID_REGISTRO</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NOMBRE</w:t>
        </w:r>
        <w:proofErr w:type="gramEnd"/>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PRIMER_APELLIDO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SEGUNDO_APELLIDO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SEXO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CURP</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ALIASES</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FECHA_NACIMIENTO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FECHA_DETENCION</w:t>
        </w:r>
      </w:ins>
    </w:p>
    <w:p w14:paraId="4F68E647" w14:textId="77777777" w:rsidR="001A52D5" w:rsidRDefault="001A52D5" w:rsidP="001A52D5">
      <w:pPr>
        <w:autoSpaceDE w:val="0"/>
        <w:autoSpaceDN w:val="0"/>
        <w:adjustRightInd w:val="0"/>
        <w:spacing w:after="0" w:line="240" w:lineRule="auto"/>
        <w:rPr>
          <w:ins w:id="352" w:author="Lemus Lopez Sergio" w:date="2024-01-22T18:30:00Z"/>
          <w:rFonts w:ascii="Consolas" w:hAnsi="Consolas" w:cs="Consolas"/>
          <w:color w:val="000000"/>
          <w:sz w:val="19"/>
          <w:szCs w:val="19"/>
        </w:rPr>
      </w:pPr>
      <w:ins w:id="353"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RND</w:t>
        </w:r>
        <w:r>
          <w:rPr>
            <w:rFonts w:ascii="Consolas" w:hAnsi="Consolas" w:cs="Consolas"/>
            <w:color w:val="808080"/>
            <w:sz w:val="19"/>
            <w:szCs w:val="19"/>
          </w:rPr>
          <w:t>.</w:t>
        </w:r>
        <w:r>
          <w:rPr>
            <w:rFonts w:ascii="Consolas" w:hAnsi="Consolas" w:cs="Consolas"/>
            <w:color w:val="000000"/>
            <w:sz w:val="19"/>
            <w:szCs w:val="19"/>
          </w:rPr>
          <w:t>DETENIDO D</w:t>
        </w:r>
      </w:ins>
    </w:p>
    <w:p w14:paraId="065700EC" w14:textId="77777777" w:rsidR="001A52D5" w:rsidRDefault="001A52D5" w:rsidP="001A52D5">
      <w:pPr>
        <w:autoSpaceDE w:val="0"/>
        <w:autoSpaceDN w:val="0"/>
        <w:adjustRightInd w:val="0"/>
        <w:spacing w:after="0" w:line="240" w:lineRule="auto"/>
        <w:rPr>
          <w:ins w:id="354" w:author="Lemus Lopez Sergio" w:date="2024-01-22T18:30:00Z"/>
          <w:rFonts w:ascii="Consolas" w:hAnsi="Consolas" w:cs="Consolas"/>
          <w:color w:val="000000"/>
          <w:sz w:val="19"/>
          <w:szCs w:val="19"/>
        </w:rPr>
      </w:pPr>
      <w:ins w:id="355" w:author="Lemus Lopez Sergio" w:date="2024-01-22T18:30:00Z">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RND</w:t>
        </w:r>
        <w:r>
          <w:rPr>
            <w:rFonts w:ascii="Consolas" w:hAnsi="Consolas" w:cs="Consolas"/>
            <w:color w:val="808080"/>
            <w:sz w:val="19"/>
            <w:szCs w:val="19"/>
          </w:rPr>
          <w:t>.</w:t>
        </w:r>
        <w:r>
          <w:rPr>
            <w:rFonts w:ascii="Consolas" w:hAnsi="Consolas" w:cs="Consolas"/>
            <w:color w:val="000000"/>
            <w:sz w:val="19"/>
            <w:szCs w:val="19"/>
          </w:rPr>
          <w:t xml:space="preserve">REGISTRO R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ID_REGISTRO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ID_REGISTRO</w:t>
        </w:r>
      </w:ins>
    </w:p>
    <w:p w14:paraId="52CB0A04" w14:textId="77777777" w:rsidR="001A52D5" w:rsidRDefault="001A52D5" w:rsidP="001A52D5">
      <w:pPr>
        <w:autoSpaceDE w:val="0"/>
        <w:autoSpaceDN w:val="0"/>
        <w:adjustRightInd w:val="0"/>
        <w:spacing w:after="0" w:line="240" w:lineRule="auto"/>
        <w:rPr>
          <w:ins w:id="356" w:author="Lemus Lopez Sergio" w:date="2024-01-22T18:30:00Z"/>
          <w:rFonts w:ascii="Consolas" w:hAnsi="Consolas" w:cs="Consolas"/>
          <w:color w:val="000000"/>
          <w:sz w:val="19"/>
          <w:szCs w:val="19"/>
        </w:rPr>
      </w:pPr>
      <w:ins w:id="357" w:author="Lemus Lopez Sergio" w:date="2024-01-22T18:30:00Z">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FF"/>
            <w:sz w:val="19"/>
            <w:szCs w:val="19"/>
          </w:rPr>
          <w:t>CONTAINSTABLE</w:t>
        </w:r>
        <w:r>
          <w:rPr>
            <w:rFonts w:ascii="Consolas" w:hAnsi="Consolas" w:cs="Consolas"/>
            <w:color w:val="808080"/>
            <w:sz w:val="19"/>
            <w:szCs w:val="19"/>
          </w:rPr>
          <w:t>(</w:t>
        </w:r>
        <w:proofErr w:type="gramEnd"/>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r>
          <w:rPr>
            <w:rFonts w:ascii="Consolas" w:hAnsi="Consolas" w:cs="Consolas"/>
            <w:color w:val="808080"/>
            <w:sz w:val="19"/>
            <w:szCs w:val="19"/>
          </w:rPr>
          <w:t>,</w:t>
        </w:r>
        <w:r>
          <w:rPr>
            <w:rFonts w:ascii="Consolas" w:hAnsi="Consolas" w:cs="Consolas"/>
            <w:color w:val="000000"/>
            <w:sz w:val="19"/>
            <w:szCs w:val="19"/>
          </w:rPr>
          <w:t xml:space="preserve"> NOMBRE_COMPLETO_SOUNDEX</w:t>
        </w:r>
        <w:r>
          <w:rPr>
            <w:rFonts w:ascii="Consolas" w:hAnsi="Consolas" w:cs="Consolas"/>
            <w:color w:val="808080"/>
            <w:sz w:val="19"/>
            <w:szCs w:val="19"/>
          </w:rPr>
          <w:t>,</w:t>
        </w:r>
        <w:r>
          <w:rPr>
            <w:rFonts w:ascii="Consolas" w:hAnsi="Consolas" w:cs="Consolas"/>
            <w:color w:val="000000"/>
            <w:sz w:val="19"/>
            <w:szCs w:val="19"/>
          </w:rPr>
          <w:t xml:space="preserve"> @SEARCH_STRING_SNDX_REV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K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ID_DETENIDO </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[KEY]</w:t>
        </w:r>
      </w:ins>
    </w:p>
    <w:p w14:paraId="524C22B4" w14:textId="77777777" w:rsidR="001A52D5" w:rsidRDefault="001A52D5" w:rsidP="001A52D5">
      <w:pPr>
        <w:autoSpaceDE w:val="0"/>
        <w:autoSpaceDN w:val="0"/>
        <w:adjustRightInd w:val="0"/>
        <w:spacing w:after="0" w:line="240" w:lineRule="auto"/>
        <w:rPr>
          <w:ins w:id="358" w:author="Lemus Lopez Sergio" w:date="2024-01-22T18:30:00Z"/>
          <w:rFonts w:ascii="Consolas" w:hAnsi="Consolas" w:cs="Consolas"/>
          <w:color w:val="000000"/>
          <w:sz w:val="19"/>
          <w:szCs w:val="19"/>
        </w:rPr>
      </w:pPr>
      <w:ins w:id="359"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UNION</w:t>
        </w:r>
      </w:ins>
    </w:p>
    <w:p w14:paraId="4DDC38C5" w14:textId="77777777" w:rsidR="001A52D5" w:rsidRDefault="001A52D5" w:rsidP="001A52D5">
      <w:pPr>
        <w:autoSpaceDE w:val="0"/>
        <w:autoSpaceDN w:val="0"/>
        <w:adjustRightInd w:val="0"/>
        <w:spacing w:after="0" w:line="240" w:lineRule="auto"/>
        <w:rPr>
          <w:ins w:id="360" w:author="Lemus Lopez Sergio" w:date="2024-01-22T18:30:00Z"/>
          <w:rFonts w:ascii="Consolas" w:hAnsi="Consolas" w:cs="Consolas"/>
          <w:color w:val="000000"/>
          <w:sz w:val="19"/>
          <w:szCs w:val="19"/>
        </w:rPr>
      </w:pPr>
      <w:ins w:id="361"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ID_REGISTRO</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NOMBRE</w:t>
        </w:r>
        <w:proofErr w:type="gramEnd"/>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PRIMER_APELLIDO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SEGUNDO_APELLIDO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SEXO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CURP</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ALIASES</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FECHA_NACIMIENTO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FECHA_DETENCION</w:t>
        </w:r>
      </w:ins>
    </w:p>
    <w:p w14:paraId="147AAE31" w14:textId="77777777" w:rsidR="001A52D5" w:rsidRDefault="001A52D5" w:rsidP="001A52D5">
      <w:pPr>
        <w:autoSpaceDE w:val="0"/>
        <w:autoSpaceDN w:val="0"/>
        <w:adjustRightInd w:val="0"/>
        <w:spacing w:after="0" w:line="240" w:lineRule="auto"/>
        <w:rPr>
          <w:ins w:id="362" w:author="Lemus Lopez Sergio" w:date="2024-01-22T18:30:00Z"/>
          <w:rFonts w:ascii="Consolas" w:hAnsi="Consolas" w:cs="Consolas"/>
          <w:color w:val="000000"/>
          <w:sz w:val="19"/>
          <w:szCs w:val="19"/>
        </w:rPr>
      </w:pPr>
      <w:ins w:id="363"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RND</w:t>
        </w:r>
        <w:r>
          <w:rPr>
            <w:rFonts w:ascii="Consolas" w:hAnsi="Consolas" w:cs="Consolas"/>
            <w:color w:val="808080"/>
            <w:sz w:val="19"/>
            <w:szCs w:val="19"/>
          </w:rPr>
          <w:t>.</w:t>
        </w:r>
        <w:r>
          <w:rPr>
            <w:rFonts w:ascii="Consolas" w:hAnsi="Consolas" w:cs="Consolas"/>
            <w:color w:val="000000"/>
            <w:sz w:val="19"/>
            <w:szCs w:val="19"/>
          </w:rPr>
          <w:t>DETENIDO D</w:t>
        </w:r>
      </w:ins>
    </w:p>
    <w:p w14:paraId="4179525C" w14:textId="77777777" w:rsidR="001A52D5" w:rsidRDefault="001A52D5" w:rsidP="001A52D5">
      <w:pPr>
        <w:autoSpaceDE w:val="0"/>
        <w:autoSpaceDN w:val="0"/>
        <w:adjustRightInd w:val="0"/>
        <w:spacing w:after="0" w:line="240" w:lineRule="auto"/>
        <w:rPr>
          <w:ins w:id="364" w:author="Lemus Lopez Sergio" w:date="2024-01-22T18:30:00Z"/>
          <w:rFonts w:ascii="Consolas" w:hAnsi="Consolas" w:cs="Consolas"/>
          <w:color w:val="000000"/>
          <w:sz w:val="19"/>
          <w:szCs w:val="19"/>
        </w:rPr>
      </w:pPr>
      <w:ins w:id="365" w:author="Lemus Lopez Sergio" w:date="2024-01-22T18:30:00Z">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RND</w:t>
        </w:r>
        <w:r>
          <w:rPr>
            <w:rFonts w:ascii="Consolas" w:hAnsi="Consolas" w:cs="Consolas"/>
            <w:color w:val="808080"/>
            <w:sz w:val="19"/>
            <w:szCs w:val="19"/>
          </w:rPr>
          <w:t>.</w:t>
        </w:r>
        <w:r>
          <w:rPr>
            <w:rFonts w:ascii="Consolas" w:hAnsi="Consolas" w:cs="Consolas"/>
            <w:color w:val="000000"/>
            <w:sz w:val="19"/>
            <w:szCs w:val="19"/>
          </w:rPr>
          <w:t xml:space="preserve">REGISTRO R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ID_REGISTRO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ID_REGISTRO</w:t>
        </w:r>
      </w:ins>
    </w:p>
    <w:p w14:paraId="665974FA" w14:textId="77777777" w:rsidR="001A52D5" w:rsidRDefault="001A52D5" w:rsidP="001A52D5">
      <w:pPr>
        <w:autoSpaceDE w:val="0"/>
        <w:autoSpaceDN w:val="0"/>
        <w:adjustRightInd w:val="0"/>
        <w:spacing w:after="0" w:line="240" w:lineRule="auto"/>
        <w:rPr>
          <w:ins w:id="366" w:author="Lemus Lopez Sergio" w:date="2024-01-22T18:30:00Z"/>
          <w:rFonts w:ascii="Consolas" w:hAnsi="Consolas" w:cs="Consolas"/>
          <w:color w:val="000000"/>
          <w:sz w:val="19"/>
          <w:szCs w:val="19"/>
        </w:rPr>
      </w:pPr>
      <w:ins w:id="367" w:author="Lemus Lopez Sergio" w:date="2024-01-22T18:30:00Z">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CURP </w:t>
        </w:r>
        <w:r>
          <w:rPr>
            <w:rFonts w:ascii="Consolas" w:hAnsi="Consolas" w:cs="Consolas"/>
            <w:color w:val="808080"/>
            <w:sz w:val="19"/>
            <w:szCs w:val="19"/>
          </w:rPr>
          <w:t>=</w:t>
        </w:r>
        <w:r>
          <w:rPr>
            <w:rFonts w:ascii="Consolas" w:hAnsi="Consolas" w:cs="Consolas"/>
            <w:color w:val="000000"/>
            <w:sz w:val="19"/>
            <w:szCs w:val="19"/>
          </w:rPr>
          <w:t xml:space="preserve"> @curp</w:t>
        </w:r>
      </w:ins>
    </w:p>
    <w:p w14:paraId="10E987B2" w14:textId="77777777" w:rsidR="001A52D5" w:rsidRDefault="001A52D5" w:rsidP="001A52D5">
      <w:pPr>
        <w:autoSpaceDE w:val="0"/>
        <w:autoSpaceDN w:val="0"/>
        <w:adjustRightInd w:val="0"/>
        <w:spacing w:after="0" w:line="240" w:lineRule="auto"/>
        <w:rPr>
          <w:ins w:id="368" w:author="Lemus Lopez Sergio" w:date="2024-01-22T18:30:00Z"/>
          <w:rFonts w:ascii="Consolas" w:hAnsi="Consolas" w:cs="Consolas"/>
          <w:color w:val="000000"/>
          <w:sz w:val="19"/>
          <w:szCs w:val="19"/>
        </w:rPr>
      </w:pPr>
      <w:ins w:id="369" w:author="Lemus Lopez Sergio" w:date="2024-01-22T18:30:00Z">
        <w:r>
          <w:rPr>
            <w:rFonts w:ascii="Consolas" w:hAnsi="Consolas" w:cs="Consolas"/>
            <w:color w:val="000000"/>
            <w:sz w:val="19"/>
            <w:szCs w:val="19"/>
          </w:rPr>
          <w:t xml:space="preserve"> </w:t>
        </w:r>
      </w:ins>
    </w:p>
    <w:p w14:paraId="6A076837" w14:textId="77777777" w:rsidR="001A52D5" w:rsidRDefault="001A52D5" w:rsidP="001A52D5">
      <w:pPr>
        <w:autoSpaceDE w:val="0"/>
        <w:autoSpaceDN w:val="0"/>
        <w:adjustRightInd w:val="0"/>
        <w:spacing w:after="0" w:line="240" w:lineRule="auto"/>
        <w:rPr>
          <w:ins w:id="370" w:author="Lemus Lopez Sergio" w:date="2024-01-22T18:30:00Z"/>
          <w:rFonts w:ascii="Consolas" w:hAnsi="Consolas" w:cs="Consolas"/>
          <w:color w:val="000000"/>
          <w:sz w:val="19"/>
          <w:szCs w:val="19"/>
        </w:rPr>
      </w:pPr>
      <w:ins w:id="371"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UNION</w:t>
        </w:r>
      </w:ins>
    </w:p>
    <w:p w14:paraId="3935FACB" w14:textId="77777777" w:rsidR="001A52D5" w:rsidRDefault="001A52D5" w:rsidP="001A52D5">
      <w:pPr>
        <w:autoSpaceDE w:val="0"/>
        <w:autoSpaceDN w:val="0"/>
        <w:adjustRightInd w:val="0"/>
        <w:spacing w:after="0" w:line="240" w:lineRule="auto"/>
        <w:rPr>
          <w:ins w:id="372" w:author="Lemus Lopez Sergio" w:date="2024-01-22T18:30:00Z"/>
          <w:rFonts w:ascii="Consolas" w:hAnsi="Consolas" w:cs="Consolas"/>
          <w:color w:val="000000"/>
          <w:sz w:val="19"/>
          <w:szCs w:val="19"/>
        </w:rPr>
      </w:pPr>
      <w:ins w:id="373"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ID_REGISTRO</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D</w:t>
        </w:r>
        <w:r>
          <w:rPr>
            <w:rFonts w:ascii="Consolas" w:hAnsi="Consolas" w:cs="Consolas"/>
            <w:color w:val="808080"/>
            <w:sz w:val="19"/>
            <w:szCs w:val="19"/>
          </w:rPr>
          <w:t>.</w:t>
        </w:r>
        <w:r>
          <w:rPr>
            <w:rFonts w:ascii="Consolas" w:hAnsi="Consolas" w:cs="Consolas"/>
            <w:color w:val="000000"/>
            <w:sz w:val="19"/>
            <w:szCs w:val="19"/>
          </w:rPr>
          <w:t>NOMBRE</w:t>
        </w:r>
        <w:proofErr w:type="gramEnd"/>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PRIMER_APELLIDO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SEGUNDO_APELLIDO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SEXO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CURP</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ALIASES</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FECHA_NACIMIENTO</w:t>
        </w:r>
        <w:r>
          <w:rPr>
            <w:rFonts w:ascii="Consolas" w:hAnsi="Consolas" w:cs="Consolas"/>
            <w:color w:val="808080"/>
            <w:sz w:val="19"/>
            <w:szCs w:val="19"/>
          </w:rPr>
          <w:t>,</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FECHA_DETENCION</w:t>
        </w:r>
      </w:ins>
    </w:p>
    <w:p w14:paraId="66E31E67" w14:textId="77777777" w:rsidR="001A52D5" w:rsidRDefault="001A52D5" w:rsidP="001A52D5">
      <w:pPr>
        <w:autoSpaceDE w:val="0"/>
        <w:autoSpaceDN w:val="0"/>
        <w:adjustRightInd w:val="0"/>
        <w:spacing w:after="0" w:line="240" w:lineRule="auto"/>
        <w:rPr>
          <w:ins w:id="374" w:author="Lemus Lopez Sergio" w:date="2024-01-22T18:30:00Z"/>
          <w:rFonts w:ascii="Consolas" w:hAnsi="Consolas" w:cs="Consolas"/>
          <w:color w:val="000000"/>
          <w:sz w:val="19"/>
          <w:szCs w:val="19"/>
        </w:rPr>
      </w:pPr>
      <w:ins w:id="375" w:author="Lemus Lopez Sergio" w:date="2024-01-22T18:30:00Z">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RND</w:t>
        </w:r>
        <w:r>
          <w:rPr>
            <w:rFonts w:ascii="Consolas" w:hAnsi="Consolas" w:cs="Consolas"/>
            <w:color w:val="808080"/>
            <w:sz w:val="19"/>
            <w:szCs w:val="19"/>
          </w:rPr>
          <w:t>.</w:t>
        </w:r>
        <w:r>
          <w:rPr>
            <w:rFonts w:ascii="Consolas" w:hAnsi="Consolas" w:cs="Consolas"/>
            <w:color w:val="000000"/>
            <w:sz w:val="19"/>
            <w:szCs w:val="19"/>
          </w:rPr>
          <w:t>DETENIDO D</w:t>
        </w:r>
      </w:ins>
    </w:p>
    <w:p w14:paraId="32123B66" w14:textId="77777777" w:rsidR="001A52D5" w:rsidRDefault="001A52D5" w:rsidP="001A52D5">
      <w:pPr>
        <w:autoSpaceDE w:val="0"/>
        <w:autoSpaceDN w:val="0"/>
        <w:adjustRightInd w:val="0"/>
        <w:spacing w:after="0" w:line="240" w:lineRule="auto"/>
        <w:rPr>
          <w:ins w:id="376" w:author="Lemus Lopez Sergio" w:date="2024-01-22T18:30:00Z"/>
          <w:rFonts w:ascii="Consolas" w:hAnsi="Consolas" w:cs="Consolas"/>
          <w:color w:val="000000"/>
          <w:sz w:val="19"/>
          <w:szCs w:val="19"/>
        </w:rPr>
      </w:pPr>
      <w:ins w:id="377" w:author="Lemus Lopez Sergio" w:date="2024-01-22T18:30:00Z">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RND</w:t>
        </w:r>
        <w:r>
          <w:rPr>
            <w:rFonts w:ascii="Consolas" w:hAnsi="Consolas" w:cs="Consolas"/>
            <w:color w:val="808080"/>
            <w:sz w:val="19"/>
            <w:szCs w:val="19"/>
          </w:rPr>
          <w:t>.</w:t>
        </w:r>
        <w:r>
          <w:rPr>
            <w:rFonts w:ascii="Consolas" w:hAnsi="Consolas" w:cs="Consolas"/>
            <w:color w:val="000000"/>
            <w:sz w:val="19"/>
            <w:szCs w:val="19"/>
          </w:rPr>
          <w:t xml:space="preserve">REGISTRO R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ID_REGISTRO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ID_REGISTRO</w:t>
        </w:r>
      </w:ins>
    </w:p>
    <w:p w14:paraId="007D73B4" w14:textId="77777777" w:rsidR="001A52D5" w:rsidRDefault="001A52D5" w:rsidP="001A52D5">
      <w:pPr>
        <w:autoSpaceDE w:val="0"/>
        <w:autoSpaceDN w:val="0"/>
        <w:adjustRightInd w:val="0"/>
        <w:spacing w:after="0" w:line="240" w:lineRule="auto"/>
        <w:rPr>
          <w:ins w:id="378" w:author="Lemus Lopez Sergio" w:date="2024-01-22T18:30:00Z"/>
          <w:rFonts w:ascii="Consolas" w:hAnsi="Consolas" w:cs="Consolas"/>
          <w:color w:val="000000"/>
          <w:sz w:val="19"/>
          <w:szCs w:val="19"/>
        </w:rPr>
      </w:pPr>
      <w:ins w:id="379" w:author="Lemus Lopez Sergio" w:date="2024-01-22T18:30:00Z">
        <w:r>
          <w:rPr>
            <w:rFonts w:ascii="Consolas" w:hAnsi="Consolas" w:cs="Consolas"/>
            <w:color w:val="000000"/>
            <w:sz w:val="19"/>
            <w:szCs w:val="19"/>
          </w:rPr>
          <w:tab/>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gramStart"/>
        <w:r>
          <w:rPr>
            <w:rFonts w:ascii="Consolas" w:hAnsi="Consolas" w:cs="Consolas"/>
            <w:color w:val="0000FF"/>
            <w:sz w:val="19"/>
            <w:szCs w:val="19"/>
          </w:rPr>
          <w:t>CONTAINSTABLE</w:t>
        </w:r>
        <w:r>
          <w:rPr>
            <w:rFonts w:ascii="Consolas" w:hAnsi="Consolas" w:cs="Consolas"/>
            <w:color w:val="808080"/>
            <w:sz w:val="19"/>
            <w:szCs w:val="19"/>
          </w:rPr>
          <w:t>(</w:t>
        </w:r>
        <w:proofErr w:type="gramEnd"/>
        <w:r>
          <w:rPr>
            <w:rFonts w:ascii="Consolas" w:hAnsi="Consolas" w:cs="Consolas"/>
            <w:color w:val="000000"/>
            <w:sz w:val="19"/>
            <w:szCs w:val="19"/>
          </w:rPr>
          <w:t>RND</w:t>
        </w:r>
        <w:r>
          <w:rPr>
            <w:rFonts w:ascii="Consolas" w:hAnsi="Consolas" w:cs="Consolas"/>
            <w:color w:val="808080"/>
            <w:sz w:val="19"/>
            <w:szCs w:val="19"/>
          </w:rPr>
          <w:t>.</w:t>
        </w:r>
        <w:r>
          <w:rPr>
            <w:rFonts w:ascii="Consolas" w:hAnsi="Consolas" w:cs="Consolas"/>
            <w:color w:val="000000"/>
            <w:sz w:val="19"/>
            <w:szCs w:val="19"/>
          </w:rPr>
          <w:t>DETENIDO</w:t>
        </w:r>
        <w:r>
          <w:rPr>
            <w:rFonts w:ascii="Consolas" w:hAnsi="Consolas" w:cs="Consolas"/>
            <w:color w:val="808080"/>
            <w:sz w:val="19"/>
            <w:szCs w:val="19"/>
          </w:rPr>
          <w:t>,</w:t>
        </w:r>
        <w:r>
          <w:rPr>
            <w:rFonts w:ascii="Consolas" w:hAnsi="Consolas" w:cs="Consolas"/>
            <w:color w:val="000000"/>
            <w:sz w:val="19"/>
            <w:szCs w:val="19"/>
          </w:rPr>
          <w:t xml:space="preserve"> ALIASES</w:t>
        </w:r>
        <w:r>
          <w:rPr>
            <w:rFonts w:ascii="Consolas" w:hAnsi="Consolas" w:cs="Consolas"/>
            <w:color w:val="808080"/>
            <w:sz w:val="19"/>
            <w:szCs w:val="19"/>
          </w:rPr>
          <w:t>,</w:t>
        </w:r>
        <w:r>
          <w:rPr>
            <w:rFonts w:ascii="Consolas" w:hAnsi="Consolas" w:cs="Consolas"/>
            <w:color w:val="000000"/>
            <w:sz w:val="19"/>
            <w:szCs w:val="19"/>
          </w:rPr>
          <w:t xml:space="preserve"> @SEARCH_STRING_ALIAS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K </w:t>
        </w:r>
        <w:r>
          <w:rPr>
            <w:rFonts w:ascii="Consolas" w:hAnsi="Consolas" w:cs="Consolas"/>
            <w:color w:val="0000FF"/>
            <w:sz w:val="19"/>
            <w:szCs w:val="19"/>
          </w:rPr>
          <w:t>ON</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ID_DETENIDO </w:t>
        </w:r>
        <w:r>
          <w:rPr>
            <w:rFonts w:ascii="Consolas" w:hAnsi="Consolas" w:cs="Consolas"/>
            <w:color w:val="808080"/>
            <w:sz w:val="19"/>
            <w:szCs w:val="19"/>
          </w:rPr>
          <w:t>=</w:t>
        </w:r>
        <w:r>
          <w:rPr>
            <w:rFonts w:ascii="Consolas" w:hAnsi="Consolas" w:cs="Consolas"/>
            <w:color w:val="000000"/>
            <w:sz w:val="19"/>
            <w:szCs w:val="19"/>
          </w:rPr>
          <w:t xml:space="preserve"> K</w:t>
        </w:r>
        <w:r>
          <w:rPr>
            <w:rFonts w:ascii="Consolas" w:hAnsi="Consolas" w:cs="Consolas"/>
            <w:color w:val="808080"/>
            <w:sz w:val="19"/>
            <w:szCs w:val="19"/>
          </w:rPr>
          <w:t>.</w:t>
        </w:r>
        <w:r>
          <w:rPr>
            <w:rFonts w:ascii="Consolas" w:hAnsi="Consolas" w:cs="Consolas"/>
            <w:color w:val="000000"/>
            <w:sz w:val="19"/>
            <w:szCs w:val="19"/>
          </w:rPr>
          <w:t>[KEY]</w:t>
        </w:r>
      </w:ins>
    </w:p>
    <w:p w14:paraId="67CC63FB" w14:textId="77777777" w:rsidR="001A52D5" w:rsidRDefault="001A52D5" w:rsidP="001A52D5">
      <w:pPr>
        <w:autoSpaceDE w:val="0"/>
        <w:autoSpaceDN w:val="0"/>
        <w:adjustRightInd w:val="0"/>
        <w:spacing w:after="0" w:line="240" w:lineRule="auto"/>
        <w:rPr>
          <w:ins w:id="380" w:author="Lemus Lopez Sergio" w:date="2024-01-22T18:30:00Z"/>
          <w:rFonts w:ascii="Consolas" w:hAnsi="Consolas" w:cs="Consolas"/>
          <w:color w:val="000000"/>
          <w:sz w:val="19"/>
          <w:szCs w:val="19"/>
        </w:rPr>
      </w:pPr>
    </w:p>
    <w:p w14:paraId="6D556E99" w14:textId="468027FC" w:rsidR="00F74147" w:rsidRDefault="001A52D5" w:rsidP="001A52D5">
      <w:pPr>
        <w:autoSpaceDE w:val="0"/>
        <w:autoSpaceDN w:val="0"/>
        <w:adjustRightInd w:val="0"/>
        <w:spacing w:after="0" w:line="240" w:lineRule="auto"/>
        <w:rPr>
          <w:ins w:id="381" w:author="Lemus Lopez Sergio" w:date="2024-01-22T18:31:00Z"/>
          <w:rFonts w:ascii="Consolas" w:hAnsi="Consolas" w:cs="Consolas"/>
          <w:color w:val="0000FF"/>
          <w:sz w:val="19"/>
          <w:szCs w:val="19"/>
        </w:rPr>
      </w:pPr>
      <w:ins w:id="382" w:author="Lemus Lopez Sergio" w:date="2024-01-22T18:30:00Z">
        <w:r>
          <w:rPr>
            <w:rFonts w:ascii="Consolas" w:hAnsi="Consolas" w:cs="Consolas"/>
            <w:color w:val="0000FF"/>
            <w:sz w:val="19"/>
            <w:szCs w:val="19"/>
          </w:rPr>
          <w:t>END</w:t>
        </w:r>
      </w:ins>
    </w:p>
    <w:p w14:paraId="3D8AC863" w14:textId="10364FA4" w:rsidR="001A52D5" w:rsidRDefault="001A52D5" w:rsidP="001A52D5">
      <w:pPr>
        <w:autoSpaceDE w:val="0"/>
        <w:autoSpaceDN w:val="0"/>
        <w:adjustRightInd w:val="0"/>
        <w:spacing w:after="0" w:line="240" w:lineRule="auto"/>
        <w:rPr>
          <w:ins w:id="383" w:author="Lemus Lopez Sergio" w:date="2024-01-22T18:31:00Z"/>
          <w:rFonts w:ascii="Consolas" w:hAnsi="Consolas" w:cs="Consolas"/>
          <w:color w:val="0000FF"/>
          <w:sz w:val="19"/>
          <w:szCs w:val="19"/>
        </w:rPr>
      </w:pPr>
    </w:p>
    <w:p w14:paraId="0E99F99C" w14:textId="44097D89" w:rsidR="001A52D5" w:rsidRDefault="001A52D5" w:rsidP="001A52D5">
      <w:pPr>
        <w:autoSpaceDE w:val="0"/>
        <w:autoSpaceDN w:val="0"/>
        <w:adjustRightInd w:val="0"/>
        <w:spacing w:after="0" w:line="240" w:lineRule="auto"/>
        <w:rPr>
          <w:ins w:id="384" w:author="Lemus Lopez Sergio" w:date="2024-01-22T18:31:00Z"/>
          <w:rFonts w:ascii="Consolas" w:hAnsi="Consolas" w:cs="Consolas"/>
          <w:color w:val="0000FF"/>
          <w:sz w:val="19"/>
          <w:szCs w:val="19"/>
        </w:rPr>
      </w:pPr>
    </w:p>
    <w:p w14:paraId="3B21BC86" w14:textId="07C74DB5" w:rsidR="001A52D5" w:rsidRDefault="001A52D5" w:rsidP="001A52D5">
      <w:pPr>
        <w:autoSpaceDE w:val="0"/>
        <w:autoSpaceDN w:val="0"/>
        <w:adjustRightInd w:val="0"/>
        <w:spacing w:after="0" w:line="240" w:lineRule="auto"/>
        <w:rPr>
          <w:ins w:id="385" w:author="Lemus Lopez Sergio" w:date="2024-01-22T18:32:00Z"/>
          <w:rFonts w:ascii="Consolas" w:hAnsi="Consolas" w:cs="Consolas"/>
          <w:color w:val="0000FF"/>
          <w:sz w:val="19"/>
          <w:szCs w:val="19"/>
        </w:rPr>
      </w:pPr>
      <w:ins w:id="386" w:author="Lemus Lopez Sergio" w:date="2024-01-22T18:31:00Z">
        <w:r>
          <w:rPr>
            <w:rFonts w:ascii="Consolas" w:hAnsi="Consolas" w:cs="Consolas"/>
            <w:color w:val="0000FF"/>
            <w:sz w:val="19"/>
            <w:szCs w:val="19"/>
          </w:rPr>
          <w:t>En caso de agregar restricciones para acotar la edad del detenido, en cada una de las construcciones que se encuentran enlazadas por la cláusula UNION, podrá ag</w:t>
        </w:r>
      </w:ins>
      <w:ins w:id="387" w:author="Lemus Lopez Sergio" w:date="2024-01-22T18:32:00Z">
        <w:r>
          <w:rPr>
            <w:rFonts w:ascii="Consolas" w:hAnsi="Consolas" w:cs="Consolas"/>
            <w:color w:val="0000FF"/>
            <w:sz w:val="19"/>
            <w:szCs w:val="19"/>
          </w:rPr>
          <w:t>regarse la siguiente condición en el WHERE.</w:t>
        </w:r>
      </w:ins>
    </w:p>
    <w:p w14:paraId="1FDD19C8" w14:textId="03E2B93F" w:rsidR="001A52D5" w:rsidRDefault="001A52D5" w:rsidP="001A52D5">
      <w:pPr>
        <w:autoSpaceDE w:val="0"/>
        <w:autoSpaceDN w:val="0"/>
        <w:adjustRightInd w:val="0"/>
        <w:spacing w:after="0" w:line="240" w:lineRule="auto"/>
        <w:rPr>
          <w:ins w:id="388" w:author="Lemus Lopez Sergio" w:date="2024-01-22T18:32:00Z"/>
          <w:rFonts w:ascii="Consolas" w:hAnsi="Consolas" w:cs="Consolas"/>
          <w:color w:val="0000FF"/>
          <w:sz w:val="19"/>
          <w:szCs w:val="19"/>
        </w:rPr>
      </w:pPr>
    </w:p>
    <w:p w14:paraId="14F96F2D" w14:textId="334FE259" w:rsidR="001A52D5" w:rsidRDefault="001A52D5" w:rsidP="001A52D5">
      <w:pPr>
        <w:autoSpaceDE w:val="0"/>
        <w:autoSpaceDN w:val="0"/>
        <w:adjustRightInd w:val="0"/>
        <w:spacing w:after="0" w:line="240" w:lineRule="auto"/>
        <w:rPr>
          <w:ins w:id="389" w:author="Lemus Lopez Sergio" w:date="2024-01-22T18:35:00Z"/>
          <w:rFonts w:ascii="Consolas" w:hAnsi="Consolas" w:cs="Consolas"/>
          <w:color w:val="0000FF"/>
          <w:sz w:val="19"/>
          <w:szCs w:val="19"/>
        </w:rPr>
      </w:pPr>
      <w:ins w:id="390" w:author="Lemus Lopez Sergio" w:date="2024-01-22T18:32:00Z">
        <w:r>
          <w:rPr>
            <w:rFonts w:ascii="Consolas" w:hAnsi="Consolas" w:cs="Consolas"/>
            <w:color w:val="0000FF"/>
            <w:sz w:val="19"/>
            <w:szCs w:val="19"/>
          </w:rPr>
          <w:t>AND (@sexo IS NOT NULL and @</w:t>
        </w:r>
        <w:proofErr w:type="gramStart"/>
        <w:r>
          <w:rPr>
            <w:rFonts w:ascii="Consolas" w:hAnsi="Consolas" w:cs="Consolas"/>
            <w:color w:val="0000FF"/>
            <w:sz w:val="19"/>
            <w:szCs w:val="19"/>
          </w:rPr>
          <w:t xml:space="preserve">sexo </w:t>
        </w:r>
      </w:ins>
      <w:ins w:id="391" w:author="Lemus Lopez Sergio" w:date="2024-01-22T18:33:00Z">
        <w:r>
          <w:rPr>
            <w:rFonts w:ascii="Consolas" w:hAnsi="Consolas" w:cs="Consolas"/>
            <w:color w:val="0000FF"/>
            <w:sz w:val="19"/>
            <w:szCs w:val="19"/>
          </w:rPr>
          <w:t>!</w:t>
        </w:r>
        <w:proofErr w:type="gramEnd"/>
        <w:r>
          <w:rPr>
            <w:rFonts w:ascii="Consolas" w:hAnsi="Consolas" w:cs="Consolas"/>
            <w:color w:val="0000FF"/>
            <w:sz w:val="19"/>
            <w:szCs w:val="19"/>
          </w:rPr>
          <w:t xml:space="preserve">=3 </w:t>
        </w:r>
      </w:ins>
      <w:ins w:id="392" w:author="Lemus Lopez Sergio" w:date="2024-01-22T18:34:00Z">
        <w:r>
          <w:rPr>
            <w:rFonts w:ascii="Consolas" w:hAnsi="Consolas" w:cs="Consolas"/>
            <w:color w:val="0000FF"/>
            <w:sz w:val="19"/>
            <w:szCs w:val="19"/>
          </w:rPr>
          <w:t>AND D.SEXO = @sexo)</w:t>
        </w:r>
      </w:ins>
    </w:p>
    <w:p w14:paraId="1AAB5078" w14:textId="0EF67D00" w:rsidR="001A52D5" w:rsidRDefault="001A52D5" w:rsidP="001A52D5">
      <w:pPr>
        <w:autoSpaceDE w:val="0"/>
        <w:autoSpaceDN w:val="0"/>
        <w:adjustRightInd w:val="0"/>
        <w:spacing w:after="0" w:line="240" w:lineRule="auto"/>
        <w:rPr>
          <w:ins w:id="393" w:author="Lemus Lopez Sergio" w:date="2024-01-22T18:59:00Z"/>
          <w:rFonts w:ascii="Consolas" w:hAnsi="Consolas" w:cs="Consolas"/>
          <w:color w:val="0000FF"/>
          <w:sz w:val="19"/>
          <w:szCs w:val="19"/>
        </w:rPr>
      </w:pPr>
    </w:p>
    <w:p w14:paraId="212611B0" w14:textId="0ED6164E" w:rsidR="00295C68" w:rsidRDefault="00295C68" w:rsidP="001A52D5">
      <w:pPr>
        <w:autoSpaceDE w:val="0"/>
        <w:autoSpaceDN w:val="0"/>
        <w:adjustRightInd w:val="0"/>
        <w:spacing w:after="0" w:line="240" w:lineRule="auto"/>
        <w:rPr>
          <w:ins w:id="394" w:author="Lemus Lopez Sergio" w:date="2024-01-22T18:59:00Z"/>
          <w:rFonts w:ascii="Consolas" w:hAnsi="Consolas" w:cs="Consolas"/>
          <w:color w:val="0000FF"/>
          <w:sz w:val="19"/>
          <w:szCs w:val="19"/>
        </w:rPr>
      </w:pPr>
      <w:ins w:id="395" w:author="Lemus Lopez Sergio" w:date="2024-01-22T18:59:00Z">
        <w:r>
          <w:rPr>
            <w:rFonts w:ascii="Consolas" w:hAnsi="Consolas" w:cs="Consolas"/>
            <w:color w:val="0000FF"/>
            <w:sz w:val="19"/>
            <w:szCs w:val="19"/>
          </w:rPr>
          <w:t>En el supuesto de tener la fecha de la desaparición:</w:t>
        </w:r>
      </w:ins>
    </w:p>
    <w:p w14:paraId="3CC6B175" w14:textId="3B4D309B" w:rsidR="00295C68" w:rsidRPr="00295C68" w:rsidRDefault="00295C68" w:rsidP="001A52D5">
      <w:pPr>
        <w:autoSpaceDE w:val="0"/>
        <w:autoSpaceDN w:val="0"/>
        <w:adjustRightInd w:val="0"/>
        <w:spacing w:after="0" w:line="240" w:lineRule="auto"/>
        <w:rPr>
          <w:ins w:id="396" w:author="Lemus Lopez Sergio" w:date="2024-01-22T18:35:00Z"/>
          <w:rFonts w:ascii="Consolas" w:hAnsi="Consolas" w:cs="Consolas"/>
          <w:color w:val="000000"/>
          <w:sz w:val="19"/>
          <w:szCs w:val="19"/>
          <w:rPrChange w:id="397" w:author="Lemus Lopez Sergio" w:date="2024-01-22T18:59:00Z">
            <w:rPr>
              <w:ins w:id="398" w:author="Lemus Lopez Sergio" w:date="2024-01-22T18:35:00Z"/>
              <w:rFonts w:ascii="Consolas" w:hAnsi="Consolas" w:cs="Consolas"/>
              <w:color w:val="0000FF"/>
              <w:sz w:val="19"/>
              <w:szCs w:val="19"/>
            </w:rPr>
          </w:rPrChange>
        </w:rPr>
      </w:pPr>
      <w:ins w:id="399" w:author="Lemus Lopez Sergio" w:date="2024-01-22T18:59:00Z">
        <w:r>
          <w:rPr>
            <w:rFonts w:ascii="Consolas" w:hAnsi="Consolas" w:cs="Consolas"/>
            <w:color w:val="000000"/>
            <w:sz w:val="19"/>
            <w:szCs w:val="19"/>
          </w:rPr>
          <w:t>AND</w:t>
        </w:r>
        <w:r>
          <w:rPr>
            <w:rFonts w:ascii="Consolas" w:hAnsi="Consolas" w:cs="Consolas"/>
            <w:color w:val="0000FF"/>
            <w:sz w:val="19"/>
            <w:szCs w:val="19"/>
          </w:rPr>
          <w:t xml:space="preserve"> </w:t>
        </w:r>
        <w:proofErr w:type="gramStart"/>
        <w:r>
          <w:rPr>
            <w:rFonts w:ascii="Consolas" w:hAnsi="Consolas" w:cs="Consolas"/>
            <w:color w:val="8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FECHA_ULTIMA_VEZ_VISTO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w:t>
        </w:r>
        <w:r>
          <w:rPr>
            <w:rFonts w:ascii="Consolas" w:hAnsi="Consolas" w:cs="Consolas"/>
            <w:color w:val="808080"/>
            <w:sz w:val="19"/>
            <w:szCs w:val="19"/>
          </w:rPr>
          <w:t>.</w:t>
        </w:r>
        <w:r>
          <w:rPr>
            <w:rFonts w:ascii="Consolas" w:hAnsi="Consolas" w:cs="Consolas"/>
            <w:color w:val="000000"/>
            <w:sz w:val="19"/>
            <w:szCs w:val="19"/>
          </w:rPr>
          <w:t xml:space="preserve">FECHA_DETENCION </w:t>
        </w:r>
        <w:r>
          <w:rPr>
            <w:rFonts w:ascii="Consolas" w:hAnsi="Consolas" w:cs="Consolas"/>
            <w:color w:val="808080"/>
            <w:sz w:val="19"/>
            <w:szCs w:val="19"/>
          </w:rPr>
          <w:t>&gt;=</w:t>
        </w:r>
        <w:r>
          <w:rPr>
            <w:rFonts w:ascii="Consolas" w:hAnsi="Consolas" w:cs="Consolas"/>
            <w:color w:val="000000"/>
            <w:sz w:val="19"/>
            <w:szCs w:val="19"/>
          </w:rPr>
          <w:t xml:space="preserve"> @FECHA_ULTIMA_VEZ_VISTO </w:t>
        </w:r>
        <w:r>
          <w:rPr>
            <w:rFonts w:ascii="Consolas" w:hAnsi="Consolas" w:cs="Consolas"/>
            <w:color w:val="808080"/>
            <w:sz w:val="19"/>
            <w:szCs w:val="19"/>
          </w:rPr>
          <w:t>)</w:t>
        </w:r>
      </w:ins>
    </w:p>
    <w:p w14:paraId="7E8235FD" w14:textId="46225FB7" w:rsidR="001A52D5" w:rsidRDefault="001A52D5" w:rsidP="001A52D5">
      <w:pPr>
        <w:autoSpaceDE w:val="0"/>
        <w:autoSpaceDN w:val="0"/>
        <w:adjustRightInd w:val="0"/>
        <w:spacing w:after="0" w:line="240" w:lineRule="auto"/>
        <w:rPr>
          <w:ins w:id="400" w:author="Lemus Lopez Sergio" w:date="2024-01-22T18:59:00Z"/>
          <w:rFonts w:ascii="Consolas" w:hAnsi="Consolas" w:cs="Consolas"/>
          <w:color w:val="0000FF"/>
          <w:sz w:val="19"/>
          <w:szCs w:val="19"/>
        </w:rPr>
      </w:pPr>
    </w:p>
    <w:p w14:paraId="2FBEBDDB" w14:textId="12B14572" w:rsidR="00295C68" w:rsidRDefault="00295C68" w:rsidP="001A52D5">
      <w:pPr>
        <w:autoSpaceDE w:val="0"/>
        <w:autoSpaceDN w:val="0"/>
        <w:adjustRightInd w:val="0"/>
        <w:spacing w:after="0" w:line="240" w:lineRule="auto"/>
        <w:rPr>
          <w:ins w:id="401" w:author="Lemus Lopez Sergio" w:date="2024-01-22T18:35:00Z"/>
          <w:rFonts w:ascii="Consolas" w:hAnsi="Consolas" w:cs="Consolas"/>
          <w:color w:val="0000FF"/>
          <w:sz w:val="19"/>
          <w:szCs w:val="19"/>
        </w:rPr>
      </w:pPr>
      <w:ins w:id="402" w:author="Lemus Lopez Sergio" w:date="2024-01-22T18:59:00Z">
        <w:r>
          <w:rPr>
            <w:rFonts w:ascii="Consolas" w:hAnsi="Consolas" w:cs="Consolas"/>
            <w:color w:val="0000FF"/>
            <w:sz w:val="19"/>
            <w:szCs w:val="19"/>
          </w:rPr>
          <w:t xml:space="preserve">En el supuesto de tener la fecha de </w:t>
        </w:r>
        <w:proofErr w:type="spellStart"/>
        <w:r>
          <w:rPr>
            <w:rFonts w:ascii="Consolas" w:hAnsi="Consolas" w:cs="Consolas"/>
            <w:color w:val="0000FF"/>
            <w:sz w:val="19"/>
            <w:szCs w:val="19"/>
          </w:rPr>
          <w:t>nacimeinto</w:t>
        </w:r>
        <w:proofErr w:type="spellEnd"/>
        <w:r>
          <w:rPr>
            <w:rFonts w:ascii="Consolas" w:hAnsi="Consolas" w:cs="Consolas"/>
            <w:color w:val="0000FF"/>
            <w:sz w:val="19"/>
            <w:szCs w:val="19"/>
          </w:rPr>
          <w:t>:</w:t>
        </w:r>
      </w:ins>
    </w:p>
    <w:p w14:paraId="0C6960B2" w14:textId="3D4CE879" w:rsidR="001A52D5" w:rsidRDefault="001A52D5" w:rsidP="001A52D5">
      <w:pPr>
        <w:autoSpaceDE w:val="0"/>
        <w:autoSpaceDN w:val="0"/>
        <w:adjustRightInd w:val="0"/>
        <w:spacing w:after="0" w:line="240" w:lineRule="auto"/>
        <w:rPr>
          <w:ins w:id="403" w:author="Lemus Lopez Sergio" w:date="2024-01-22T19:00:00Z"/>
          <w:rFonts w:ascii="Consolas" w:hAnsi="Consolas" w:cs="Consolas"/>
          <w:color w:val="0000FF"/>
          <w:sz w:val="19"/>
          <w:szCs w:val="19"/>
        </w:rPr>
      </w:pPr>
      <w:ins w:id="404" w:author="Lemus Lopez Sergio" w:date="2024-01-22T18:35:00Z">
        <w:r>
          <w:rPr>
            <w:rFonts w:ascii="Consolas" w:hAnsi="Consolas" w:cs="Consolas"/>
            <w:color w:val="0000FF"/>
            <w:sz w:val="19"/>
            <w:szCs w:val="19"/>
          </w:rPr>
          <w:t>AND (@f</w:t>
        </w:r>
      </w:ins>
      <w:ins w:id="405" w:author="Lemus Lopez Sergio" w:date="2024-01-22T18:36:00Z">
        <w:r w:rsidR="00D518EE">
          <w:rPr>
            <w:rFonts w:ascii="Consolas" w:hAnsi="Consolas" w:cs="Consolas"/>
            <w:color w:val="0000FF"/>
            <w:sz w:val="19"/>
            <w:szCs w:val="19"/>
          </w:rPr>
          <w:t xml:space="preserve">echa_nacimiento IN NOT NULL AND </w:t>
        </w:r>
        <w:proofErr w:type="gramStart"/>
        <w:r w:rsidR="00D518EE">
          <w:rPr>
            <w:rFonts w:ascii="Consolas" w:hAnsi="Consolas" w:cs="Consolas"/>
            <w:color w:val="0000FF"/>
            <w:sz w:val="19"/>
            <w:szCs w:val="19"/>
          </w:rPr>
          <w:t>D.FECHA</w:t>
        </w:r>
        <w:proofErr w:type="gramEnd"/>
        <w:r w:rsidR="00D518EE">
          <w:rPr>
            <w:rFonts w:ascii="Consolas" w:hAnsi="Consolas" w:cs="Consolas"/>
            <w:color w:val="0000FF"/>
            <w:sz w:val="19"/>
            <w:szCs w:val="19"/>
          </w:rPr>
          <w:t xml:space="preserve">_NACIMIENTO </w:t>
        </w:r>
      </w:ins>
      <w:ins w:id="406" w:author="Lemus Lopez Sergio" w:date="2024-01-22T18:37:00Z">
        <w:r w:rsidR="00D518EE">
          <w:rPr>
            <w:rFonts w:ascii="Consolas" w:hAnsi="Consolas" w:cs="Consolas"/>
            <w:color w:val="0000FF"/>
            <w:sz w:val="19"/>
            <w:szCs w:val="19"/>
          </w:rPr>
          <w:t>BETWEEN @fecha_nacimiento –</w:t>
        </w:r>
      </w:ins>
      <w:ins w:id="407" w:author="Lemus Lopez Sergio" w:date="2024-01-22T18:38:00Z">
        <w:r w:rsidR="00D518EE">
          <w:rPr>
            <w:rFonts w:ascii="Consolas" w:hAnsi="Consolas" w:cs="Consolas"/>
            <w:color w:val="0000FF"/>
            <w:sz w:val="19"/>
            <w:szCs w:val="19"/>
          </w:rPr>
          <w:t>3</w:t>
        </w:r>
      </w:ins>
      <w:ins w:id="408" w:author="Lemus Lopez Sergio" w:date="2024-01-22T18:37:00Z">
        <w:r w:rsidR="00D518EE">
          <w:rPr>
            <w:rFonts w:ascii="Consolas" w:hAnsi="Consolas" w:cs="Consolas"/>
            <w:color w:val="0000FF"/>
            <w:sz w:val="19"/>
            <w:szCs w:val="19"/>
          </w:rPr>
          <w:t xml:space="preserve"> AND @fecha_nacimiento+</w:t>
        </w:r>
      </w:ins>
      <w:ins w:id="409" w:author="Lemus Lopez Sergio" w:date="2024-01-22T18:38:00Z">
        <w:r w:rsidR="00D518EE">
          <w:rPr>
            <w:rFonts w:ascii="Consolas" w:hAnsi="Consolas" w:cs="Consolas"/>
            <w:color w:val="0000FF"/>
            <w:sz w:val="19"/>
            <w:szCs w:val="19"/>
          </w:rPr>
          <w:t>3</w:t>
        </w:r>
      </w:ins>
      <w:ins w:id="410" w:author="Lemus Lopez Sergio" w:date="2024-01-22T18:37:00Z">
        <w:r w:rsidR="00D518EE">
          <w:rPr>
            <w:rFonts w:ascii="Consolas" w:hAnsi="Consolas" w:cs="Consolas"/>
            <w:color w:val="0000FF"/>
            <w:sz w:val="19"/>
            <w:szCs w:val="19"/>
          </w:rPr>
          <w:t>)</w:t>
        </w:r>
      </w:ins>
    </w:p>
    <w:p w14:paraId="695AE24B" w14:textId="5EA847F0" w:rsidR="00295C68" w:rsidRDefault="00295C68" w:rsidP="001A52D5">
      <w:pPr>
        <w:autoSpaceDE w:val="0"/>
        <w:autoSpaceDN w:val="0"/>
        <w:adjustRightInd w:val="0"/>
        <w:spacing w:after="0" w:line="240" w:lineRule="auto"/>
        <w:rPr>
          <w:ins w:id="411" w:author="Lemus Lopez Sergio" w:date="2024-01-22T19:00:00Z"/>
          <w:rFonts w:ascii="Consolas" w:hAnsi="Consolas" w:cs="Consolas"/>
          <w:color w:val="0000FF"/>
          <w:sz w:val="19"/>
          <w:szCs w:val="19"/>
        </w:rPr>
      </w:pPr>
    </w:p>
    <w:p w14:paraId="00DCEF07" w14:textId="0FB5A1B2" w:rsidR="00295C68" w:rsidRDefault="00295C68" w:rsidP="001A52D5">
      <w:pPr>
        <w:autoSpaceDE w:val="0"/>
        <w:autoSpaceDN w:val="0"/>
        <w:adjustRightInd w:val="0"/>
        <w:spacing w:after="0" w:line="240" w:lineRule="auto"/>
        <w:rPr>
          <w:ins w:id="412" w:author="Lemus Lopez Sergio" w:date="2024-01-22T19:00:00Z"/>
          <w:rFonts w:ascii="Consolas" w:hAnsi="Consolas" w:cs="Consolas"/>
          <w:color w:val="0000FF"/>
          <w:sz w:val="19"/>
          <w:szCs w:val="19"/>
        </w:rPr>
      </w:pPr>
      <w:ins w:id="413" w:author="Lemus Lopez Sergio" w:date="2024-01-22T19:00:00Z">
        <w:r>
          <w:rPr>
            <w:rFonts w:ascii="Consolas" w:hAnsi="Consolas" w:cs="Consolas"/>
            <w:color w:val="0000FF"/>
            <w:sz w:val="19"/>
            <w:szCs w:val="19"/>
          </w:rPr>
          <w:t>En esta última condición, también podrían establecerse explícitamente el rango de edad, +/-3, +/-5.</w:t>
        </w:r>
      </w:ins>
    </w:p>
    <w:p w14:paraId="48B8649E" w14:textId="77777777" w:rsidR="00295C68" w:rsidRDefault="00295C68" w:rsidP="001A52D5">
      <w:pPr>
        <w:autoSpaceDE w:val="0"/>
        <w:autoSpaceDN w:val="0"/>
        <w:adjustRightInd w:val="0"/>
        <w:spacing w:after="0" w:line="240" w:lineRule="auto"/>
        <w:rPr>
          <w:sz w:val="24"/>
          <w:szCs w:val="24"/>
        </w:rPr>
      </w:pPr>
    </w:p>
    <w:sectPr w:rsidR="00295C68" w:rsidSect="00EF76BF">
      <w:headerReference w:type="default" r:id="rId20"/>
      <w:footerReference w:type="default" r:id="rId21"/>
      <w:pgSz w:w="12240" w:h="15840"/>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vier Jesus Alvarez Guerrero" w:date="2024-01-12T13:40:00Z" w:initials="JJAG">
    <w:p w14:paraId="65727F00" w14:textId="77777777" w:rsidR="00911ED7" w:rsidRDefault="00A848AA" w:rsidP="00911ED7">
      <w:pPr>
        <w:pStyle w:val="Textocomentario"/>
      </w:pPr>
      <w:r>
        <w:rPr>
          <w:rStyle w:val="Refdecomentario"/>
        </w:rPr>
        <w:annotationRef/>
      </w:r>
      <w:r w:rsidR="00911ED7">
        <w:t>No se cuenta con este campo en el RND, por lo cual no se podría utilizar para realizar consulta, o que se especifique si es realizar la consulta con la fecha de detención</w:t>
      </w:r>
    </w:p>
    <w:p w14:paraId="4FDBE799" w14:textId="5376D957" w:rsidR="00B54BFA" w:rsidRDefault="00B54BFA" w:rsidP="00911ED7">
      <w:pPr>
        <w:pStyle w:val="Textocomentario"/>
      </w:pPr>
    </w:p>
  </w:comment>
  <w:comment w:id="3" w:author="Lemus Lopez Sergio" w:date="2024-01-22T16:52:00Z" w:initials="LLS">
    <w:p w14:paraId="7C8B333E" w14:textId="6612A854" w:rsidR="00B30D03" w:rsidRDefault="00B30D03">
      <w:pPr>
        <w:pStyle w:val="Textocomentario"/>
      </w:pPr>
      <w:r>
        <w:rPr>
          <w:rStyle w:val="Refdecomentario"/>
        </w:rPr>
        <w:annotationRef/>
      </w:r>
      <w:r>
        <w:t>S</w:t>
      </w:r>
      <w:r>
        <w:t xml:space="preserve">e trata de una variable de referencia. Cuando se incluya, servirá para señalar que únicamente interesan los registros de detenciones </w:t>
      </w:r>
      <w:r>
        <w:t>posteriores a</w:t>
      </w:r>
      <w:r>
        <w:t xml:space="preserve"> esa fecha. En la primera versión, se puede omitir.</w:t>
      </w:r>
    </w:p>
  </w:comment>
  <w:comment w:id="4" w:author="Javier Jesus Alvarez Guerrero" w:date="2024-01-12T13:57:00Z" w:initials="JJAG">
    <w:p w14:paraId="36536BA7" w14:textId="77777777" w:rsidR="00911ED7" w:rsidRDefault="00911ED7" w:rsidP="00911ED7">
      <w:pPr>
        <w:pStyle w:val="Textocomentario"/>
      </w:pPr>
      <w:r>
        <w:rPr>
          <w:rStyle w:val="Refdecomentario"/>
        </w:rPr>
        <w:annotationRef/>
      </w:r>
      <w:r>
        <w:t>Debe ser un campo obligatorio</w:t>
      </w:r>
    </w:p>
    <w:p w14:paraId="12A14107" w14:textId="4DE55873" w:rsidR="00B54BFA" w:rsidRDefault="00B54BFA" w:rsidP="00911ED7">
      <w:pPr>
        <w:pStyle w:val="Textocomentario"/>
      </w:pPr>
    </w:p>
    <w:p w14:paraId="39F58DF6" w14:textId="17402391" w:rsidR="00B54BFA" w:rsidRDefault="00B54BFA" w:rsidP="00911ED7">
      <w:pPr>
        <w:pStyle w:val="Textocomentario"/>
      </w:pPr>
    </w:p>
  </w:comment>
  <w:comment w:id="5" w:author="Lemus Lopez Sergio" w:date="2024-01-22T16:53:00Z" w:initials="LLS">
    <w:p w14:paraId="727F1CC0" w14:textId="7F4ED626" w:rsidR="00B30D03" w:rsidRDefault="00B30D03">
      <w:pPr>
        <w:pStyle w:val="Textocomentario"/>
      </w:pPr>
      <w:r>
        <w:rPr>
          <w:rStyle w:val="Refdecomentario"/>
        </w:rPr>
        <w:annotationRef/>
      </w:r>
      <w:r>
        <w:t>De acuerdo, buscaremos incluirlo o aproximarlo en totas las peticiones</w:t>
      </w:r>
    </w:p>
  </w:comment>
  <w:comment w:id="6" w:author="Javier Jesus Alvarez Guerrero" w:date="2024-01-12T13:58:00Z" w:initials="JJAG">
    <w:p w14:paraId="1038E6B0" w14:textId="2E6E573B" w:rsidR="00911ED7" w:rsidRDefault="00911ED7" w:rsidP="00911ED7">
      <w:pPr>
        <w:pStyle w:val="Textocomentario"/>
      </w:pPr>
      <w:r>
        <w:rPr>
          <w:rStyle w:val="Refdecomentario"/>
        </w:rPr>
        <w:annotationRef/>
      </w:r>
      <w:r>
        <w:t>Se sugiere que sea obligatorio si la fecha de nacimiento no es proporcionada</w:t>
      </w:r>
      <w:r w:rsidR="00675F62">
        <w:t xml:space="preserve">. </w:t>
      </w:r>
    </w:p>
  </w:comment>
  <w:comment w:id="7" w:author="Lemus Lopez Sergio" w:date="2024-01-22T17:25:00Z" w:initials="LLS">
    <w:p w14:paraId="5A154A8C" w14:textId="720F9AC0" w:rsidR="004D43B6" w:rsidRDefault="004D43B6">
      <w:pPr>
        <w:pStyle w:val="Textocomentario"/>
      </w:pPr>
      <w:r>
        <w:rPr>
          <w:rStyle w:val="Refdecomentario"/>
        </w:rPr>
        <w:annotationRef/>
      </w:r>
      <w:r>
        <w:t>De acuerdo</w:t>
      </w:r>
    </w:p>
  </w:comment>
  <w:comment w:id="8" w:author="Javier Jesus Alvarez Guerrero" w:date="2024-01-12T13:42:00Z" w:initials="JJAG">
    <w:p w14:paraId="326B45EF" w14:textId="77777777" w:rsidR="003E7233" w:rsidRDefault="00A848AA" w:rsidP="003E7233">
      <w:pPr>
        <w:pStyle w:val="Textocomentario"/>
      </w:pPr>
      <w:r>
        <w:rPr>
          <w:rStyle w:val="Refdecomentario"/>
        </w:rPr>
        <w:annotationRef/>
      </w:r>
      <w:r w:rsidR="003E7233">
        <w:t>No se entiende este valor, favor de aclarar</w:t>
      </w:r>
    </w:p>
    <w:p w14:paraId="5BA7AAB6" w14:textId="17FAEA78" w:rsidR="000D2479" w:rsidRDefault="000D2479" w:rsidP="003E7233">
      <w:pPr>
        <w:pStyle w:val="Textocomentario"/>
      </w:pPr>
    </w:p>
  </w:comment>
  <w:comment w:id="9" w:author="Lemus Lopez Sergio" w:date="2024-01-22T17:26:00Z" w:initials="LLS">
    <w:p w14:paraId="1001B4AB" w14:textId="11474870" w:rsidR="004D43B6" w:rsidRDefault="004D43B6">
      <w:pPr>
        <w:pStyle w:val="Textocomentario"/>
      </w:pPr>
      <w:r>
        <w:rPr>
          <w:rStyle w:val="Refdecomentario"/>
        </w:rPr>
        <w:annotationRef/>
      </w:r>
      <w:r>
        <w:t>Cuando no se determina la edad de la persona al momento de la desaparición por carencia de documentación oficial, el familiar señalará una edad, misma que se establece con un rango (edad mínima y edad máxima). Este rango por lo general se establece con un margen de error de ±3 o ±5 años.</w:t>
      </w:r>
    </w:p>
  </w:comment>
  <w:comment w:id="10" w:author="Javier Jesus Alvarez Guerrero" w:date="2024-01-12T13:43:00Z" w:initials="JJAG">
    <w:p w14:paraId="45AB039B" w14:textId="77777777" w:rsidR="00A848AA" w:rsidRDefault="00A848AA" w:rsidP="00A848AA">
      <w:pPr>
        <w:pStyle w:val="Textocomentario"/>
      </w:pPr>
      <w:r>
        <w:rPr>
          <w:rStyle w:val="Refdecomentario"/>
        </w:rPr>
        <w:annotationRef/>
      </w:r>
      <w:r>
        <w:t>La Herramienta de BNDF debe enviar estos valores conforme a los catálogos de Plataforma México, para lo cual, se pueden proporcionar de nuevo los catálogos de PM</w:t>
      </w:r>
      <w:r w:rsidR="00DB17E4">
        <w:t>.</w:t>
      </w:r>
    </w:p>
    <w:p w14:paraId="26985D94" w14:textId="464F942E" w:rsidR="00FB7263" w:rsidRDefault="00FB7263" w:rsidP="00A848AA">
      <w:pPr>
        <w:pStyle w:val="Textocomentario"/>
      </w:pPr>
    </w:p>
    <w:p w14:paraId="0F5B9012" w14:textId="064F2DB0" w:rsidR="00FB7263" w:rsidRDefault="00FB7263" w:rsidP="00A848AA">
      <w:pPr>
        <w:pStyle w:val="Textocomentario"/>
      </w:pPr>
    </w:p>
  </w:comment>
  <w:comment w:id="11" w:author="Lemus Lopez Sergio" w:date="2024-01-22T17:27:00Z" w:initials="LLS">
    <w:p w14:paraId="4D5FBC7C" w14:textId="30234309" w:rsidR="004D43B6" w:rsidRDefault="004D43B6" w:rsidP="004D43B6">
      <w:pPr>
        <w:pStyle w:val="Textocomentario"/>
      </w:pPr>
      <w:r>
        <w:rPr>
          <w:rStyle w:val="Refdecomentario"/>
        </w:rPr>
        <w:annotationRef/>
      </w:r>
      <w:r>
        <w:t xml:space="preserve">Para la primera versión estamos de acuerdo. Sin embargo, dado que se trata de una norma establecida por INEGI desde 2010 para domicilios geográficos consideramos que el RND debiera </w:t>
      </w:r>
      <w:r>
        <w:t>apegarse</w:t>
      </w:r>
      <w:r>
        <w:t xml:space="preserve"> a ella.</w:t>
      </w:r>
    </w:p>
    <w:p w14:paraId="75F48D56" w14:textId="6CCECEE4" w:rsidR="004D43B6" w:rsidRDefault="004D43B6" w:rsidP="004D43B6">
      <w:pPr>
        <w:pStyle w:val="Textocomentario"/>
      </w:pPr>
      <w:hyperlink r:id="rId1" w:history="1">
        <w:r w:rsidRPr="00972E89">
          <w:rPr>
            <w:rStyle w:val="Hipervnculo"/>
          </w:rPr>
          <w:t>https://www.dof.gob.mx/nota_detalle.php?codigo=5167223&amp;fecha=12/11/2010#gsc.tab=0</w:t>
        </w:r>
      </w:hyperlink>
    </w:p>
  </w:comment>
  <w:comment w:id="12" w:author="Javier Jesus Alvarez Guerrero" w:date="2024-01-12T13:46:00Z" w:initials="JJAG">
    <w:p w14:paraId="1F2C68A7" w14:textId="77777777" w:rsidR="00F62D8C" w:rsidRDefault="00A848AA" w:rsidP="00F62D8C">
      <w:pPr>
        <w:pStyle w:val="Textocomentario"/>
      </w:pPr>
      <w:r>
        <w:rPr>
          <w:rStyle w:val="Refdecomentario"/>
        </w:rPr>
        <w:annotationRef/>
      </w:r>
      <w:r w:rsidR="00F62D8C">
        <w:t>En el RND no se cuenta con este valor, el RND tiene el valor de “No Proporcionó datos” ¿Ese puede servir para este propósito?</w:t>
      </w:r>
    </w:p>
  </w:comment>
  <w:comment w:id="13" w:author="Lemus Lopez Sergio" w:date="2024-01-22T17:28:00Z" w:initials="LLS">
    <w:p w14:paraId="53CF8B02" w14:textId="18DA5A75" w:rsidR="004D43B6" w:rsidRDefault="004D43B6">
      <w:pPr>
        <w:pStyle w:val="Textocomentario"/>
      </w:pPr>
      <w:r>
        <w:rPr>
          <w:rStyle w:val="Refdecomentario"/>
        </w:rPr>
        <w:annotationRef/>
      </w:r>
      <w:r>
        <w:t>Es diferente, el “no proporcionó” es un valor de omisión. En este caso, la propuesta es que cuando se indique Intersexual, se omita en la discriminación de resultados (no se tome en cuenta)</w:t>
      </w:r>
    </w:p>
  </w:comment>
  <w:comment w:id="23" w:author="Javier Jesus Alvarez Guerrero" w:date="2024-01-12T13:48:00Z" w:initials="JJAG">
    <w:p w14:paraId="16A7E0FA" w14:textId="5F78F237" w:rsidR="00A848AA" w:rsidRDefault="00A848AA" w:rsidP="00A848AA">
      <w:pPr>
        <w:pStyle w:val="Textocomentario"/>
      </w:pPr>
      <w:r>
        <w:rPr>
          <w:rStyle w:val="Refdecomentario"/>
        </w:rPr>
        <w:annotationRef/>
      </w:r>
      <w:r>
        <w:t>Estos son valores proporcionados por la FGR</w:t>
      </w:r>
    </w:p>
  </w:comment>
  <w:comment w:id="24" w:author="Javier Jesus Alvarez Guerrero" w:date="2024-01-12T13:50:00Z" w:initials="JJAG">
    <w:p w14:paraId="43BAD6E8" w14:textId="77777777" w:rsidR="00CB5478" w:rsidRDefault="00911ED7" w:rsidP="00CB5478">
      <w:pPr>
        <w:pStyle w:val="Textocomentario"/>
      </w:pPr>
      <w:r>
        <w:rPr>
          <w:rStyle w:val="Refdecomentario"/>
        </w:rPr>
        <w:annotationRef/>
      </w:r>
      <w:r w:rsidR="00CB5478">
        <w:t>Esta información no aplicaría, ya que no se paginarían los resultados puesto que las consultas serían lo más exactas posibles</w:t>
      </w:r>
    </w:p>
  </w:comment>
  <w:comment w:id="25" w:author="Javier Jesus Alvarez Guerrero" w:date="2024-01-12T13:54:00Z" w:initials="JJAG">
    <w:p w14:paraId="3E68A924" w14:textId="253D88DC" w:rsidR="00911ED7" w:rsidRDefault="00911ED7" w:rsidP="00911ED7">
      <w:pPr>
        <w:pStyle w:val="Textocomentario"/>
      </w:pPr>
      <w:r>
        <w:rPr>
          <w:rStyle w:val="Refdecomentario"/>
        </w:rPr>
        <w:annotationRef/>
      </w:r>
      <w:r>
        <w:t>Falta especificar el CURP, ya que en párrafos anteriores se menciona, sin embargo en el código no se muestra</w:t>
      </w:r>
    </w:p>
  </w:comment>
  <w:comment w:id="26" w:author="Javier Jesus Alvarez Guerrero" w:date="2024-01-12T13:51:00Z" w:initials="JJAG">
    <w:p w14:paraId="4E4293C7" w14:textId="05FC4527" w:rsidR="00911ED7" w:rsidRDefault="00911ED7" w:rsidP="00911ED7">
      <w:pPr>
        <w:pStyle w:val="Textocomentario"/>
      </w:pPr>
      <w:r>
        <w:rPr>
          <w:rStyle w:val="Refdecomentario"/>
        </w:rPr>
        <w:annotationRef/>
      </w:r>
      <w:r>
        <w:t>Falta especificar las reglas de negocio de búsqueda con las diferentes combinaciones de or, and</w:t>
      </w:r>
    </w:p>
  </w:comment>
  <w:comment w:id="27" w:author="Javier Jesus Alvarez Guerrero" w:date="2024-01-12T13:52:00Z" w:initials="JJAG">
    <w:p w14:paraId="5FBB0AE0" w14:textId="77777777" w:rsidR="00911ED7" w:rsidRDefault="00911ED7" w:rsidP="00911ED7">
      <w:pPr>
        <w:pStyle w:val="Textocomentario"/>
      </w:pPr>
      <w:r>
        <w:rPr>
          <w:rStyle w:val="Refdecomentario"/>
        </w:rPr>
        <w:annotationRef/>
      </w:r>
      <w:r>
        <w:t>Definir a que se refieren con “exhaustiva”</w:t>
      </w:r>
    </w:p>
  </w:comment>
  <w:comment w:id="28" w:author="Javier Jesus Alvarez Guerrero" w:date="2024-01-12T14:04:00Z" w:initials="JJAG">
    <w:p w14:paraId="7D0067F5" w14:textId="77777777" w:rsidR="00EE39A4" w:rsidRDefault="00EE39A4" w:rsidP="00EE39A4">
      <w:pPr>
        <w:pStyle w:val="Textocomentario"/>
      </w:pPr>
      <w:r>
        <w:rPr>
          <w:rStyle w:val="Refdecomentario"/>
        </w:rPr>
        <w:annotationRef/>
      </w:r>
      <w:r>
        <w:t>Se tiene que evaluar, ya que el tiempo de implementación puede ser muy extenso y también a nivel operativo, consume muchos recursos de los servidores, impactando en la operación diaria</w:t>
      </w:r>
    </w:p>
  </w:comment>
  <w:comment w:id="29" w:author="Javier Jesus Alvarez Guerrero" w:date="2024-01-12T14:05:00Z" w:initials="JJAG">
    <w:p w14:paraId="5D1A477B" w14:textId="77777777" w:rsidR="00EE39A4" w:rsidRDefault="00EE39A4" w:rsidP="00EE39A4">
      <w:pPr>
        <w:pStyle w:val="Textocomentario"/>
      </w:pPr>
      <w:r>
        <w:rPr>
          <w:rStyle w:val="Refdecomentario"/>
        </w:rPr>
        <w:annotationRef/>
      </w:r>
      <w:r>
        <w:t>Se tiene que evaluar, ya que el tiempo de implementación puede ser muy extenso y también a nivel operativo, consume muchos recursos de los servidores, impactando en la operación diaria</w:t>
      </w:r>
    </w:p>
  </w:comment>
  <w:comment w:id="30" w:author="Javier Jesus Alvarez Guerrero" w:date="2024-01-12T14:15:00Z" w:initials="JJAG">
    <w:p w14:paraId="5F07BE63" w14:textId="77777777" w:rsidR="00EE39A4" w:rsidRDefault="00EE39A4" w:rsidP="00EE39A4">
      <w:pPr>
        <w:pStyle w:val="Textocomentario"/>
      </w:pPr>
      <w:r>
        <w:rPr>
          <w:rStyle w:val="Refdecomentario"/>
        </w:rPr>
        <w:annotationRef/>
      </w:r>
      <w:r>
        <w:t>Se cuentan con estos campos y técnicamente se pueden compartir, a reserva de revisar con el jurídico</w:t>
      </w:r>
    </w:p>
  </w:comment>
  <w:comment w:id="31" w:author="Javier Jesus Alvarez Guerrero" w:date="2024-01-12T14:14:00Z" w:initials="JJAG">
    <w:p w14:paraId="29981FC8" w14:textId="5DF8B3B0" w:rsidR="00EE39A4" w:rsidRDefault="00EE39A4" w:rsidP="00EE39A4">
      <w:pPr>
        <w:pStyle w:val="Textocomentario"/>
      </w:pPr>
      <w:r>
        <w:rPr>
          <w:rStyle w:val="Refdecomentario"/>
        </w:rPr>
        <w:annotationRef/>
      </w:r>
      <w:r>
        <w:t>No se tienen coordenadas geográficas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DBE799" w15:done="0"/>
  <w15:commentEx w15:paraId="7C8B333E" w15:paraIdParent="4FDBE799" w15:done="0"/>
  <w15:commentEx w15:paraId="39F58DF6" w15:done="0"/>
  <w15:commentEx w15:paraId="727F1CC0" w15:paraIdParent="39F58DF6" w15:done="0"/>
  <w15:commentEx w15:paraId="1038E6B0" w15:done="0"/>
  <w15:commentEx w15:paraId="5A154A8C" w15:paraIdParent="1038E6B0" w15:done="0"/>
  <w15:commentEx w15:paraId="5BA7AAB6" w15:done="0"/>
  <w15:commentEx w15:paraId="1001B4AB" w15:paraIdParent="5BA7AAB6" w15:done="0"/>
  <w15:commentEx w15:paraId="0F5B9012" w15:done="0"/>
  <w15:commentEx w15:paraId="75F48D56" w15:paraIdParent="0F5B9012" w15:done="0"/>
  <w15:commentEx w15:paraId="1F2C68A7" w15:done="0"/>
  <w15:commentEx w15:paraId="53CF8B02" w15:paraIdParent="1F2C68A7" w15:done="0"/>
  <w15:commentEx w15:paraId="16A7E0FA" w15:done="0"/>
  <w15:commentEx w15:paraId="43BAD6E8" w15:done="0"/>
  <w15:commentEx w15:paraId="3E68A924" w15:done="0"/>
  <w15:commentEx w15:paraId="4E4293C7" w15:done="0"/>
  <w15:commentEx w15:paraId="5FBB0AE0" w15:done="0"/>
  <w15:commentEx w15:paraId="7D0067F5" w15:done="0"/>
  <w15:commentEx w15:paraId="5D1A477B" w15:done="0"/>
  <w15:commentEx w15:paraId="5F07BE63" w15:done="0"/>
  <w15:commentEx w15:paraId="29981F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C387562" w16cex:dateUtc="2024-01-12T19:40:00Z"/>
  <w16cex:commentExtensible w16cex:durableId="29591BB2" w16cex:dateUtc="2024-01-22T22:52:00Z"/>
  <w16cex:commentExtensible w16cex:durableId="2D2F08F6" w16cex:dateUtc="2024-01-12T19:57:00Z"/>
  <w16cex:commentExtensible w16cex:durableId="29591BEE" w16cex:dateUtc="2024-01-22T22:53:00Z"/>
  <w16cex:commentExtensible w16cex:durableId="3EBA780B" w16cex:dateUtc="2024-01-12T19:58:00Z"/>
  <w16cex:commentExtensible w16cex:durableId="295923A7" w16cex:dateUtc="2024-01-22T23:25:00Z"/>
  <w16cex:commentExtensible w16cex:durableId="34A190D7" w16cex:dateUtc="2024-01-12T19:42:00Z"/>
  <w16cex:commentExtensible w16cex:durableId="295923C4" w16cex:dateUtc="2024-01-22T23:26:00Z"/>
  <w16cex:commentExtensible w16cex:durableId="7AA0FC8C" w16cex:dateUtc="2024-01-12T19:43:00Z"/>
  <w16cex:commentExtensible w16cex:durableId="29592403" w16cex:dateUtc="2024-01-22T23:27:00Z"/>
  <w16cex:commentExtensible w16cex:durableId="2BF1BB01" w16cex:dateUtc="2024-01-12T19:46:00Z"/>
  <w16cex:commentExtensible w16cex:durableId="29592438" w16cex:dateUtc="2024-01-22T23:28:00Z"/>
  <w16cex:commentExtensible w16cex:durableId="16C085C6" w16cex:dateUtc="2024-01-12T19:48:00Z"/>
  <w16cex:commentExtensible w16cex:durableId="543AEFA8" w16cex:dateUtc="2024-01-12T19:50:00Z"/>
  <w16cex:commentExtensible w16cex:durableId="244A7C93" w16cex:dateUtc="2024-01-12T19:54:00Z"/>
  <w16cex:commentExtensible w16cex:durableId="1818EB22" w16cex:dateUtc="2024-01-12T19:51:00Z"/>
  <w16cex:commentExtensible w16cex:durableId="358D65C1" w16cex:dateUtc="2024-01-12T19:52:00Z"/>
  <w16cex:commentExtensible w16cex:durableId="7B2E95E0" w16cex:dateUtc="2024-01-12T20:04:00Z"/>
  <w16cex:commentExtensible w16cex:durableId="1DE21ADD" w16cex:dateUtc="2024-01-12T20:05:00Z"/>
  <w16cex:commentExtensible w16cex:durableId="0A0D332A" w16cex:dateUtc="2024-01-12T20:15:00Z"/>
  <w16cex:commentExtensible w16cex:durableId="7F6E3360" w16cex:dateUtc="2024-01-12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DBE799" w16cid:durableId="5C387562"/>
  <w16cid:commentId w16cid:paraId="7C8B333E" w16cid:durableId="29591BB2"/>
  <w16cid:commentId w16cid:paraId="39F58DF6" w16cid:durableId="2D2F08F6"/>
  <w16cid:commentId w16cid:paraId="727F1CC0" w16cid:durableId="29591BEE"/>
  <w16cid:commentId w16cid:paraId="1038E6B0" w16cid:durableId="3EBA780B"/>
  <w16cid:commentId w16cid:paraId="5A154A8C" w16cid:durableId="295923A7"/>
  <w16cid:commentId w16cid:paraId="5BA7AAB6" w16cid:durableId="34A190D7"/>
  <w16cid:commentId w16cid:paraId="1001B4AB" w16cid:durableId="295923C4"/>
  <w16cid:commentId w16cid:paraId="0F5B9012" w16cid:durableId="7AA0FC8C"/>
  <w16cid:commentId w16cid:paraId="75F48D56" w16cid:durableId="29592403"/>
  <w16cid:commentId w16cid:paraId="1F2C68A7" w16cid:durableId="2BF1BB01"/>
  <w16cid:commentId w16cid:paraId="53CF8B02" w16cid:durableId="29592438"/>
  <w16cid:commentId w16cid:paraId="16A7E0FA" w16cid:durableId="16C085C6"/>
  <w16cid:commentId w16cid:paraId="43BAD6E8" w16cid:durableId="543AEFA8"/>
  <w16cid:commentId w16cid:paraId="3E68A924" w16cid:durableId="244A7C93"/>
  <w16cid:commentId w16cid:paraId="4E4293C7" w16cid:durableId="1818EB22"/>
  <w16cid:commentId w16cid:paraId="5FBB0AE0" w16cid:durableId="358D65C1"/>
  <w16cid:commentId w16cid:paraId="7D0067F5" w16cid:durableId="7B2E95E0"/>
  <w16cid:commentId w16cid:paraId="5D1A477B" w16cid:durableId="1DE21ADD"/>
  <w16cid:commentId w16cid:paraId="5F07BE63" w16cid:durableId="0A0D332A"/>
  <w16cid:commentId w16cid:paraId="29981FC8" w16cid:durableId="7F6E33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FF953" w14:textId="77777777" w:rsidR="00541246" w:rsidRDefault="00541246" w:rsidP="00604449">
      <w:pPr>
        <w:spacing w:after="0" w:line="240" w:lineRule="auto"/>
      </w:pPr>
      <w:r>
        <w:separator/>
      </w:r>
    </w:p>
  </w:endnote>
  <w:endnote w:type="continuationSeparator" w:id="0">
    <w:p w14:paraId="26FD3176" w14:textId="77777777" w:rsidR="00541246" w:rsidRDefault="00541246" w:rsidP="0060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panose1 w:val="020B05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SemiBold">
    <w:altName w:val="Franklin Gothic Demi"/>
    <w:panose1 w:val="020B0703030101060003"/>
    <w:charset w:val="00"/>
    <w:family w:val="swiss"/>
    <w:pitch w:val="variable"/>
    <w:sig w:usb0="A00002FF" w:usb1="5000205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18257"/>
      <w:docPartObj>
        <w:docPartGallery w:val="Page Numbers (Bottom of Page)"/>
        <w:docPartUnique/>
      </w:docPartObj>
    </w:sdtPr>
    <w:sdtEndPr/>
    <w:sdtContent>
      <w:p w14:paraId="4C7BCAF4" w14:textId="77777777" w:rsidR="002F6F09" w:rsidRDefault="002F6F09">
        <w:pPr>
          <w:pStyle w:val="Piedepgina"/>
          <w:jc w:val="right"/>
        </w:pPr>
        <w:r>
          <w:fldChar w:fldCharType="begin"/>
        </w:r>
        <w:r>
          <w:instrText>PAGE   \* MERGEFORMAT</w:instrText>
        </w:r>
        <w:r>
          <w:fldChar w:fldCharType="separate"/>
        </w:r>
        <w:r w:rsidR="00A60CA9" w:rsidRPr="00A60CA9">
          <w:rPr>
            <w:noProof/>
            <w:lang w:val="es-ES"/>
          </w:rPr>
          <w:t>29</w:t>
        </w:r>
        <w:r>
          <w:fldChar w:fldCharType="end"/>
        </w:r>
      </w:p>
    </w:sdtContent>
  </w:sdt>
  <w:p w14:paraId="4425D612" w14:textId="77777777" w:rsidR="002F6F09" w:rsidRDefault="002F6F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670F" w14:textId="77777777" w:rsidR="00541246" w:rsidRDefault="00541246" w:rsidP="00604449">
      <w:pPr>
        <w:spacing w:after="0" w:line="240" w:lineRule="auto"/>
      </w:pPr>
      <w:r>
        <w:separator/>
      </w:r>
    </w:p>
  </w:footnote>
  <w:footnote w:type="continuationSeparator" w:id="0">
    <w:p w14:paraId="2E308BB0" w14:textId="77777777" w:rsidR="00541246" w:rsidRDefault="00541246" w:rsidP="0060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55BEF" w14:textId="77777777" w:rsidR="002F6F09" w:rsidRPr="00D54BBD" w:rsidRDefault="002F6F09" w:rsidP="00386753">
    <w:pPr>
      <w:spacing w:after="0" w:line="240" w:lineRule="auto"/>
      <w:contextualSpacing/>
      <w:jc w:val="right"/>
      <w:rPr>
        <w:rFonts w:ascii="Raleway SemiBold" w:hAnsi="Raleway SemiBold"/>
        <w:b/>
        <w:color w:val="AEAAAA" w:themeColor="background2" w:themeShade="BF"/>
        <w:sz w:val="20"/>
        <w:szCs w:val="18"/>
        <w:lang w:val="es-ES"/>
      </w:rPr>
    </w:pPr>
    <w:r w:rsidRPr="008D2507">
      <w:rPr>
        <w:noProof/>
        <w:sz w:val="20"/>
        <w:szCs w:val="20"/>
        <w:lang w:eastAsia="es-MX"/>
      </w:rPr>
      <w:drawing>
        <wp:anchor distT="0" distB="0" distL="114300" distR="114300" simplePos="0" relativeHeight="251659264" behindDoc="0" locked="0" layoutInCell="1" allowOverlap="1" wp14:anchorId="26336C09" wp14:editId="1DC44B38">
          <wp:simplePos x="0" y="0"/>
          <wp:positionH relativeFrom="margin">
            <wp:posOffset>-138426</wp:posOffset>
          </wp:positionH>
          <wp:positionV relativeFrom="paragraph">
            <wp:posOffset>-72390</wp:posOffset>
          </wp:positionV>
          <wp:extent cx="1745615" cy="774065"/>
          <wp:effectExtent l="0" t="0" r="6985"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45615" cy="7740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4BBD">
      <w:rPr>
        <w:rFonts w:ascii="Raleway SemiBold" w:hAnsi="Raleway SemiBold"/>
        <w:b/>
        <w:color w:val="AEAAAA" w:themeColor="background2" w:themeShade="BF"/>
        <w:sz w:val="20"/>
        <w:szCs w:val="18"/>
        <w:lang w:val="es-ES"/>
      </w:rPr>
      <w:t>FISCALÍA GENERAL DE LA REPÚBLICA</w:t>
    </w:r>
  </w:p>
  <w:p w14:paraId="114FC6E7" w14:textId="77777777" w:rsidR="00637EA8" w:rsidRDefault="00637EA8" w:rsidP="00386753">
    <w:pPr>
      <w:spacing w:after="0" w:line="240" w:lineRule="auto"/>
      <w:contextualSpacing/>
      <w:jc w:val="right"/>
      <w:rPr>
        <w:rFonts w:ascii="Raleway SemiBold" w:hAnsi="Raleway SemiBold"/>
        <w:b/>
        <w:color w:val="AEAAAA" w:themeColor="background2" w:themeShade="BF"/>
        <w:sz w:val="20"/>
        <w:szCs w:val="18"/>
        <w:lang w:val="es-ES"/>
      </w:rPr>
    </w:pPr>
    <w:r>
      <w:rPr>
        <w:rFonts w:ascii="Raleway SemiBold" w:hAnsi="Raleway SemiBold"/>
        <w:b/>
        <w:color w:val="AEAAAA" w:themeColor="background2" w:themeShade="BF"/>
        <w:sz w:val="20"/>
        <w:szCs w:val="18"/>
        <w:lang w:val="es-ES"/>
      </w:rPr>
      <w:t xml:space="preserve">UNIDAD ESPECIALIZADA EN INFRAESTUCTURA TECNOLÓGICA, </w:t>
    </w:r>
  </w:p>
  <w:p w14:paraId="3194E68C" w14:textId="7BCA0C88" w:rsidR="002F6F09" w:rsidRPr="00D54BBD" w:rsidRDefault="00637EA8" w:rsidP="00386753">
    <w:pPr>
      <w:spacing w:after="0" w:line="240" w:lineRule="auto"/>
      <w:contextualSpacing/>
      <w:jc w:val="right"/>
      <w:rPr>
        <w:rFonts w:ascii="Raleway SemiBold" w:hAnsi="Raleway SemiBold"/>
        <w:b/>
        <w:color w:val="AEAAAA" w:themeColor="background2" w:themeShade="BF"/>
        <w:sz w:val="20"/>
        <w:szCs w:val="18"/>
        <w:lang w:val="es-ES"/>
      </w:rPr>
    </w:pPr>
    <w:r>
      <w:rPr>
        <w:rFonts w:ascii="Raleway SemiBold" w:hAnsi="Raleway SemiBold"/>
        <w:b/>
        <w:color w:val="AEAAAA" w:themeColor="background2" w:themeShade="BF"/>
        <w:sz w:val="20"/>
        <w:szCs w:val="18"/>
        <w:lang w:val="es-ES"/>
      </w:rPr>
      <w:t xml:space="preserve">COMUNICACIONES Y SISTEMAS </w:t>
    </w:r>
  </w:p>
  <w:p w14:paraId="6F4A5999" w14:textId="76D99878" w:rsidR="002F6F09" w:rsidRDefault="002F6F09" w:rsidP="00386753">
    <w:pPr>
      <w:spacing w:after="0" w:line="240" w:lineRule="auto"/>
      <w:contextualSpacing/>
      <w:jc w:val="right"/>
      <w:rPr>
        <w:rFonts w:ascii="Raleway SemiBold" w:hAnsi="Raleway SemiBold"/>
        <w:b/>
        <w:color w:val="AEAAAA" w:themeColor="background2" w:themeShade="BF"/>
        <w:sz w:val="20"/>
        <w:szCs w:val="18"/>
        <w:lang w:val="es-ES"/>
      </w:rPr>
    </w:pPr>
  </w:p>
  <w:p w14:paraId="125C2929" w14:textId="77777777" w:rsidR="002F6F09" w:rsidRDefault="002F6F0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18A"/>
    <w:multiLevelType w:val="hybridMultilevel"/>
    <w:tmpl w:val="6602D2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18530D"/>
    <w:multiLevelType w:val="hybridMultilevel"/>
    <w:tmpl w:val="8C2CF17C"/>
    <w:lvl w:ilvl="0" w:tplc="080A0001">
      <w:start w:val="1"/>
      <w:numFmt w:val="bullet"/>
      <w:lvlText w:val=""/>
      <w:lvlJc w:val="left"/>
      <w:pPr>
        <w:ind w:left="720" w:hanging="360"/>
      </w:pPr>
      <w:rPr>
        <w:rFonts w:ascii="Symbol" w:hAnsi="Symbol" w:hint="default"/>
      </w:rPr>
    </w:lvl>
    <w:lvl w:ilvl="1" w:tplc="BA2A7FA8">
      <w:numFmt w:val="bullet"/>
      <w:lvlText w:val="•"/>
      <w:lvlJc w:val="left"/>
      <w:pPr>
        <w:ind w:left="1440" w:hanging="360"/>
      </w:pPr>
      <w:rPr>
        <w:rFonts w:ascii="Raleway" w:eastAsiaTheme="minorHAnsi" w:hAnsi="Raleway" w:cstheme="minorBid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B6625E"/>
    <w:multiLevelType w:val="hybridMultilevel"/>
    <w:tmpl w:val="79D2C8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6402DC"/>
    <w:multiLevelType w:val="multilevel"/>
    <w:tmpl w:val="E0245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60862E3"/>
    <w:multiLevelType w:val="multilevel"/>
    <w:tmpl w:val="021C2F2E"/>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8640" w:hanging="2520"/>
      </w:pPr>
      <w:rPr>
        <w:rFonts w:hint="default"/>
      </w:rPr>
    </w:lvl>
  </w:abstractNum>
  <w:abstractNum w:abstractNumId="5" w15:restartNumberingAfterBreak="0">
    <w:nsid w:val="1BAB3100"/>
    <w:multiLevelType w:val="hybridMultilevel"/>
    <w:tmpl w:val="FD901A2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6504F2"/>
    <w:multiLevelType w:val="multilevel"/>
    <w:tmpl w:val="BD2E378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44649F1"/>
    <w:multiLevelType w:val="hybridMultilevel"/>
    <w:tmpl w:val="E5DCC90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EF2765"/>
    <w:multiLevelType w:val="hybridMultilevel"/>
    <w:tmpl w:val="F63CFCA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F1E5686"/>
    <w:multiLevelType w:val="hybridMultilevel"/>
    <w:tmpl w:val="4BE63E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742272"/>
    <w:multiLevelType w:val="hybridMultilevel"/>
    <w:tmpl w:val="CA7EFBD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02C0BEB"/>
    <w:multiLevelType w:val="hybridMultilevel"/>
    <w:tmpl w:val="648E202E"/>
    <w:lvl w:ilvl="0" w:tplc="C2CA6754">
      <w:start w:val="3"/>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4E0152C6"/>
    <w:multiLevelType w:val="hybridMultilevel"/>
    <w:tmpl w:val="6B68ECE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44C1D2C"/>
    <w:multiLevelType w:val="hybridMultilevel"/>
    <w:tmpl w:val="A52E637C"/>
    <w:lvl w:ilvl="0" w:tplc="080A0005">
      <w:start w:val="1"/>
      <w:numFmt w:val="bullet"/>
      <w:lvlText w:val=""/>
      <w:lvlJc w:val="left"/>
      <w:pPr>
        <w:ind w:left="774" w:hanging="360"/>
      </w:pPr>
      <w:rPr>
        <w:rFonts w:ascii="Wingdings" w:hAnsi="Wingdings"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4" w15:restartNumberingAfterBreak="0">
    <w:nsid w:val="58FD22E8"/>
    <w:multiLevelType w:val="hybridMultilevel"/>
    <w:tmpl w:val="8A9E3F7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C991133"/>
    <w:multiLevelType w:val="hybridMultilevel"/>
    <w:tmpl w:val="677A2A9C"/>
    <w:lvl w:ilvl="0" w:tplc="0F9A0E06">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44420B"/>
    <w:multiLevelType w:val="hybridMultilevel"/>
    <w:tmpl w:val="D1C89CA4"/>
    <w:lvl w:ilvl="0" w:tplc="E9E6A19E">
      <w:start w:val="1"/>
      <w:numFmt w:val="decimal"/>
      <w:lvlText w:val="%1-"/>
      <w:lvlJc w:val="left"/>
      <w:pPr>
        <w:ind w:left="720" w:hanging="360"/>
      </w:pPr>
      <w:rPr>
        <w:rFonts w:cs="Calibri"/>
        <w:color w:val="44444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15:restartNumberingAfterBreak="0">
    <w:nsid w:val="63307E3A"/>
    <w:multiLevelType w:val="hybridMultilevel"/>
    <w:tmpl w:val="B4CC6B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ABC05D9"/>
    <w:multiLevelType w:val="hybridMultilevel"/>
    <w:tmpl w:val="94ACF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D2B54BE"/>
    <w:multiLevelType w:val="hybridMultilevel"/>
    <w:tmpl w:val="65C812A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3AD03FE"/>
    <w:multiLevelType w:val="hybridMultilevel"/>
    <w:tmpl w:val="807808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70C5811"/>
    <w:multiLevelType w:val="hybridMultilevel"/>
    <w:tmpl w:val="1BD4E5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8702ACE"/>
    <w:multiLevelType w:val="hybridMultilevel"/>
    <w:tmpl w:val="4F66616E"/>
    <w:lvl w:ilvl="0" w:tplc="7F58C0C8">
      <w:start w:val="3"/>
      <w:numFmt w:val="bullet"/>
      <w:lvlText w:val=""/>
      <w:lvlJc w:val="left"/>
      <w:pPr>
        <w:ind w:left="720" w:hanging="360"/>
      </w:pPr>
      <w:rPr>
        <w:rFonts w:ascii="Wingdings" w:eastAsiaTheme="minorHAnsi" w:hAnsi="Wingdings" w:cs="Consola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C540089"/>
    <w:multiLevelType w:val="hybridMultilevel"/>
    <w:tmpl w:val="9942FE16"/>
    <w:lvl w:ilvl="0" w:tplc="CD8C2122">
      <w:start w:val="1"/>
      <w:numFmt w:val="decimal"/>
      <w:lvlText w:val="%1."/>
      <w:lvlJc w:val="left"/>
      <w:pPr>
        <w:ind w:left="840" w:hanging="360"/>
      </w:pPr>
      <w:rPr>
        <w:rFonts w:hint="default"/>
      </w:r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num w:numId="1">
    <w:abstractNumId w:val="3"/>
  </w:num>
  <w:num w:numId="2">
    <w:abstractNumId w:val="21"/>
  </w:num>
  <w:num w:numId="3">
    <w:abstractNumId w:val="2"/>
  </w:num>
  <w:num w:numId="4">
    <w:abstractNumId w:val="19"/>
  </w:num>
  <w:num w:numId="5">
    <w:abstractNumId w:val="9"/>
  </w:num>
  <w:num w:numId="6">
    <w:abstractNumId w:val="14"/>
  </w:num>
  <w:num w:numId="7">
    <w:abstractNumId w:val="0"/>
  </w:num>
  <w:num w:numId="8">
    <w:abstractNumId w:val="7"/>
  </w:num>
  <w:num w:numId="9">
    <w:abstractNumId w:val="12"/>
  </w:num>
  <w:num w:numId="10">
    <w:abstractNumId w:val="17"/>
  </w:num>
  <w:num w:numId="11">
    <w:abstractNumId w:val="8"/>
  </w:num>
  <w:num w:numId="12">
    <w:abstractNumId w:val="6"/>
  </w:num>
  <w:num w:numId="13">
    <w:abstractNumId w:val="5"/>
  </w:num>
  <w:num w:numId="14">
    <w:abstractNumId w:val="13"/>
  </w:num>
  <w:num w:numId="15">
    <w:abstractNumId w:val="20"/>
  </w:num>
  <w:num w:numId="16">
    <w:abstractNumId w:val="10"/>
  </w:num>
  <w:num w:numId="17">
    <w:abstractNumId w:val="23"/>
  </w:num>
  <w:num w:numId="18">
    <w:abstractNumId w:val="4"/>
  </w:num>
  <w:num w:numId="19">
    <w:abstractNumId w:val="18"/>
  </w:num>
  <w:num w:numId="20">
    <w:abstractNumId w:val="1"/>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5"/>
  </w:num>
  <w:num w:numId="24">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vier Jesus Alvarez Guerrero">
    <w15:presenceInfo w15:providerId="AD" w15:userId="S::javier.alvarez@sspc.gob.mx::6a63da32-5adb-4fa0-a153-e8445f0a443a"/>
  </w15:person>
  <w15:person w15:author="Lemus Lopez Sergio">
    <w15:presenceInfo w15:providerId="AD" w15:userId="S::sergio.lemus@fgr.org.mx::093f6de1-7528-4647-bf3e-acbc9818b6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97D"/>
    <w:rsid w:val="00001CFE"/>
    <w:rsid w:val="00026B96"/>
    <w:rsid w:val="00027613"/>
    <w:rsid w:val="00031782"/>
    <w:rsid w:val="00044CCA"/>
    <w:rsid w:val="00046EEB"/>
    <w:rsid w:val="00051847"/>
    <w:rsid w:val="00071BCD"/>
    <w:rsid w:val="00074F0B"/>
    <w:rsid w:val="000943F4"/>
    <w:rsid w:val="00097FB6"/>
    <w:rsid w:val="000A5AA1"/>
    <w:rsid w:val="000B0FEB"/>
    <w:rsid w:val="000B1CBD"/>
    <w:rsid w:val="000B1FE1"/>
    <w:rsid w:val="000B6F55"/>
    <w:rsid w:val="000B73BC"/>
    <w:rsid w:val="000C2B89"/>
    <w:rsid w:val="000D2479"/>
    <w:rsid w:val="000D4957"/>
    <w:rsid w:val="000F5820"/>
    <w:rsid w:val="000F60DF"/>
    <w:rsid w:val="00100C16"/>
    <w:rsid w:val="00104D27"/>
    <w:rsid w:val="0011434D"/>
    <w:rsid w:val="00131E6C"/>
    <w:rsid w:val="00133BE8"/>
    <w:rsid w:val="0013621F"/>
    <w:rsid w:val="00141518"/>
    <w:rsid w:val="00144347"/>
    <w:rsid w:val="0016128E"/>
    <w:rsid w:val="00163705"/>
    <w:rsid w:val="00167835"/>
    <w:rsid w:val="00167A92"/>
    <w:rsid w:val="00177154"/>
    <w:rsid w:val="00197661"/>
    <w:rsid w:val="001A52D5"/>
    <w:rsid w:val="001C3107"/>
    <w:rsid w:val="001C6377"/>
    <w:rsid w:val="001D2454"/>
    <w:rsid w:val="001D6F00"/>
    <w:rsid w:val="001E1F16"/>
    <w:rsid w:val="001E24C8"/>
    <w:rsid w:val="001E6860"/>
    <w:rsid w:val="001F395E"/>
    <w:rsid w:val="00201843"/>
    <w:rsid w:val="0022763E"/>
    <w:rsid w:val="002300C2"/>
    <w:rsid w:val="002336D9"/>
    <w:rsid w:val="00234759"/>
    <w:rsid w:val="002357D4"/>
    <w:rsid w:val="00242997"/>
    <w:rsid w:val="00245FE6"/>
    <w:rsid w:val="002507B8"/>
    <w:rsid w:val="00250B7A"/>
    <w:rsid w:val="002512C2"/>
    <w:rsid w:val="00265B66"/>
    <w:rsid w:val="00270519"/>
    <w:rsid w:val="0027268C"/>
    <w:rsid w:val="00281516"/>
    <w:rsid w:val="002827F7"/>
    <w:rsid w:val="002855B7"/>
    <w:rsid w:val="00291D87"/>
    <w:rsid w:val="00291E27"/>
    <w:rsid w:val="00295C68"/>
    <w:rsid w:val="002977A6"/>
    <w:rsid w:val="002A68E3"/>
    <w:rsid w:val="002B58B1"/>
    <w:rsid w:val="002C515A"/>
    <w:rsid w:val="002D4F8E"/>
    <w:rsid w:val="002D5FCE"/>
    <w:rsid w:val="002E1419"/>
    <w:rsid w:val="002F0FC7"/>
    <w:rsid w:val="002F6F09"/>
    <w:rsid w:val="00306569"/>
    <w:rsid w:val="00331DDD"/>
    <w:rsid w:val="00331EFF"/>
    <w:rsid w:val="00340D79"/>
    <w:rsid w:val="00341D36"/>
    <w:rsid w:val="00341F02"/>
    <w:rsid w:val="00343979"/>
    <w:rsid w:val="00344FF9"/>
    <w:rsid w:val="003462A4"/>
    <w:rsid w:val="00361C3A"/>
    <w:rsid w:val="003658E1"/>
    <w:rsid w:val="00373A7A"/>
    <w:rsid w:val="00376624"/>
    <w:rsid w:val="00386753"/>
    <w:rsid w:val="003B073C"/>
    <w:rsid w:val="003B2E8D"/>
    <w:rsid w:val="003E7233"/>
    <w:rsid w:val="0040505C"/>
    <w:rsid w:val="0041194B"/>
    <w:rsid w:val="00416EF1"/>
    <w:rsid w:val="004210B6"/>
    <w:rsid w:val="00423DBA"/>
    <w:rsid w:val="0042477A"/>
    <w:rsid w:val="004264FD"/>
    <w:rsid w:val="00444E23"/>
    <w:rsid w:val="00447860"/>
    <w:rsid w:val="00451168"/>
    <w:rsid w:val="00453407"/>
    <w:rsid w:val="00455865"/>
    <w:rsid w:val="004715CC"/>
    <w:rsid w:val="00477F35"/>
    <w:rsid w:val="0049348D"/>
    <w:rsid w:val="004947E6"/>
    <w:rsid w:val="00496EB7"/>
    <w:rsid w:val="004B3B5D"/>
    <w:rsid w:val="004B6525"/>
    <w:rsid w:val="004C2A99"/>
    <w:rsid w:val="004C62AF"/>
    <w:rsid w:val="004C766F"/>
    <w:rsid w:val="004D43B6"/>
    <w:rsid w:val="004E1F9F"/>
    <w:rsid w:val="004E3D2F"/>
    <w:rsid w:val="004F0167"/>
    <w:rsid w:val="00500F96"/>
    <w:rsid w:val="0051512D"/>
    <w:rsid w:val="00521DD9"/>
    <w:rsid w:val="00537DF3"/>
    <w:rsid w:val="00540032"/>
    <w:rsid w:val="00541246"/>
    <w:rsid w:val="005414B4"/>
    <w:rsid w:val="00547287"/>
    <w:rsid w:val="005509B2"/>
    <w:rsid w:val="005A33B0"/>
    <w:rsid w:val="005A5718"/>
    <w:rsid w:val="005B24EC"/>
    <w:rsid w:val="005C658A"/>
    <w:rsid w:val="005C7ADF"/>
    <w:rsid w:val="005D0250"/>
    <w:rsid w:val="005D3476"/>
    <w:rsid w:val="005E33C7"/>
    <w:rsid w:val="005E4A1E"/>
    <w:rsid w:val="005F72D6"/>
    <w:rsid w:val="006017B9"/>
    <w:rsid w:val="00604449"/>
    <w:rsid w:val="00604D40"/>
    <w:rsid w:val="0061677B"/>
    <w:rsid w:val="00632AF9"/>
    <w:rsid w:val="00637EA8"/>
    <w:rsid w:val="00644700"/>
    <w:rsid w:val="00650B2E"/>
    <w:rsid w:val="00675F62"/>
    <w:rsid w:val="00681377"/>
    <w:rsid w:val="0068544B"/>
    <w:rsid w:val="00685631"/>
    <w:rsid w:val="00685D4B"/>
    <w:rsid w:val="00686965"/>
    <w:rsid w:val="006A7662"/>
    <w:rsid w:val="006A7A0F"/>
    <w:rsid w:val="006B3B39"/>
    <w:rsid w:val="006D1DF7"/>
    <w:rsid w:val="006D60DA"/>
    <w:rsid w:val="006E0357"/>
    <w:rsid w:val="00706576"/>
    <w:rsid w:val="00710368"/>
    <w:rsid w:val="0071673C"/>
    <w:rsid w:val="00735C5F"/>
    <w:rsid w:val="00770D9E"/>
    <w:rsid w:val="00772F6E"/>
    <w:rsid w:val="00777321"/>
    <w:rsid w:val="00777604"/>
    <w:rsid w:val="00785030"/>
    <w:rsid w:val="007856B6"/>
    <w:rsid w:val="00796A8A"/>
    <w:rsid w:val="007A1B25"/>
    <w:rsid w:val="007A1E4B"/>
    <w:rsid w:val="007B3CBA"/>
    <w:rsid w:val="007C7DF0"/>
    <w:rsid w:val="007D3656"/>
    <w:rsid w:val="007D3B76"/>
    <w:rsid w:val="007E541A"/>
    <w:rsid w:val="007E5B97"/>
    <w:rsid w:val="00804A50"/>
    <w:rsid w:val="008101A3"/>
    <w:rsid w:val="0081117A"/>
    <w:rsid w:val="00822C79"/>
    <w:rsid w:val="008246C8"/>
    <w:rsid w:val="00835063"/>
    <w:rsid w:val="0084045F"/>
    <w:rsid w:val="00846889"/>
    <w:rsid w:val="00852D06"/>
    <w:rsid w:val="00861E4F"/>
    <w:rsid w:val="008647A0"/>
    <w:rsid w:val="008741F7"/>
    <w:rsid w:val="00876533"/>
    <w:rsid w:val="008A40D6"/>
    <w:rsid w:val="008A7D41"/>
    <w:rsid w:val="008B694A"/>
    <w:rsid w:val="008B76F0"/>
    <w:rsid w:val="008D0704"/>
    <w:rsid w:val="008D1CFD"/>
    <w:rsid w:val="008E1993"/>
    <w:rsid w:val="008E45C8"/>
    <w:rsid w:val="008E68E7"/>
    <w:rsid w:val="008F0954"/>
    <w:rsid w:val="008F207F"/>
    <w:rsid w:val="0090212E"/>
    <w:rsid w:val="009043F9"/>
    <w:rsid w:val="00907355"/>
    <w:rsid w:val="00911ED7"/>
    <w:rsid w:val="009127C5"/>
    <w:rsid w:val="00913465"/>
    <w:rsid w:val="0091658D"/>
    <w:rsid w:val="009220BD"/>
    <w:rsid w:val="00924D20"/>
    <w:rsid w:val="00955170"/>
    <w:rsid w:val="00966A99"/>
    <w:rsid w:val="00970824"/>
    <w:rsid w:val="009A2970"/>
    <w:rsid w:val="009B17CF"/>
    <w:rsid w:val="009B516B"/>
    <w:rsid w:val="009B5A18"/>
    <w:rsid w:val="009D0A17"/>
    <w:rsid w:val="009E4694"/>
    <w:rsid w:val="00A05BAC"/>
    <w:rsid w:val="00A2010C"/>
    <w:rsid w:val="00A25C08"/>
    <w:rsid w:val="00A275B7"/>
    <w:rsid w:val="00A41124"/>
    <w:rsid w:val="00A419A2"/>
    <w:rsid w:val="00A60CA9"/>
    <w:rsid w:val="00A645C8"/>
    <w:rsid w:val="00A64A39"/>
    <w:rsid w:val="00A65365"/>
    <w:rsid w:val="00A673B7"/>
    <w:rsid w:val="00A848AA"/>
    <w:rsid w:val="00A855F8"/>
    <w:rsid w:val="00A85BF2"/>
    <w:rsid w:val="00A932BC"/>
    <w:rsid w:val="00AC4A33"/>
    <w:rsid w:val="00AE0AE1"/>
    <w:rsid w:val="00AE6AE9"/>
    <w:rsid w:val="00AE6D5C"/>
    <w:rsid w:val="00AE7DCD"/>
    <w:rsid w:val="00B069F9"/>
    <w:rsid w:val="00B11528"/>
    <w:rsid w:val="00B27F02"/>
    <w:rsid w:val="00B30D03"/>
    <w:rsid w:val="00B34019"/>
    <w:rsid w:val="00B35855"/>
    <w:rsid w:val="00B436D5"/>
    <w:rsid w:val="00B440B6"/>
    <w:rsid w:val="00B4588A"/>
    <w:rsid w:val="00B505FE"/>
    <w:rsid w:val="00B54BFA"/>
    <w:rsid w:val="00B560B7"/>
    <w:rsid w:val="00B7109F"/>
    <w:rsid w:val="00B72824"/>
    <w:rsid w:val="00B76861"/>
    <w:rsid w:val="00B91554"/>
    <w:rsid w:val="00B9172E"/>
    <w:rsid w:val="00B95C30"/>
    <w:rsid w:val="00BD48CE"/>
    <w:rsid w:val="00BD69DE"/>
    <w:rsid w:val="00BD7826"/>
    <w:rsid w:val="00BD78E9"/>
    <w:rsid w:val="00BF5E2C"/>
    <w:rsid w:val="00BF697D"/>
    <w:rsid w:val="00C042AB"/>
    <w:rsid w:val="00C22B6D"/>
    <w:rsid w:val="00C25C1C"/>
    <w:rsid w:val="00C41730"/>
    <w:rsid w:val="00C50944"/>
    <w:rsid w:val="00C53E4A"/>
    <w:rsid w:val="00C546DA"/>
    <w:rsid w:val="00C57037"/>
    <w:rsid w:val="00C6449C"/>
    <w:rsid w:val="00C67FB8"/>
    <w:rsid w:val="00C74F77"/>
    <w:rsid w:val="00CA3FA7"/>
    <w:rsid w:val="00CA6AC7"/>
    <w:rsid w:val="00CA6C9A"/>
    <w:rsid w:val="00CA76A1"/>
    <w:rsid w:val="00CB5478"/>
    <w:rsid w:val="00CC0945"/>
    <w:rsid w:val="00CC6A73"/>
    <w:rsid w:val="00CF378B"/>
    <w:rsid w:val="00CF3E01"/>
    <w:rsid w:val="00CF4DF7"/>
    <w:rsid w:val="00D110DA"/>
    <w:rsid w:val="00D13371"/>
    <w:rsid w:val="00D32769"/>
    <w:rsid w:val="00D51682"/>
    <w:rsid w:val="00D518EE"/>
    <w:rsid w:val="00D574BB"/>
    <w:rsid w:val="00D6210F"/>
    <w:rsid w:val="00D70E61"/>
    <w:rsid w:val="00D7552B"/>
    <w:rsid w:val="00D95782"/>
    <w:rsid w:val="00DA0FFC"/>
    <w:rsid w:val="00DA7006"/>
    <w:rsid w:val="00DA7837"/>
    <w:rsid w:val="00DB17E4"/>
    <w:rsid w:val="00DD6E4C"/>
    <w:rsid w:val="00DE3C69"/>
    <w:rsid w:val="00DF6598"/>
    <w:rsid w:val="00E02B23"/>
    <w:rsid w:val="00E056CB"/>
    <w:rsid w:val="00E13417"/>
    <w:rsid w:val="00E16D11"/>
    <w:rsid w:val="00E25307"/>
    <w:rsid w:val="00E27590"/>
    <w:rsid w:val="00E27A8D"/>
    <w:rsid w:val="00E331EF"/>
    <w:rsid w:val="00E434C8"/>
    <w:rsid w:val="00E64266"/>
    <w:rsid w:val="00E93EF4"/>
    <w:rsid w:val="00E94605"/>
    <w:rsid w:val="00E95E23"/>
    <w:rsid w:val="00EA20DD"/>
    <w:rsid w:val="00EC58E8"/>
    <w:rsid w:val="00ED16A9"/>
    <w:rsid w:val="00EE2C5C"/>
    <w:rsid w:val="00EE2E52"/>
    <w:rsid w:val="00EE39A4"/>
    <w:rsid w:val="00EF3C59"/>
    <w:rsid w:val="00EF4000"/>
    <w:rsid w:val="00EF76BF"/>
    <w:rsid w:val="00EF7742"/>
    <w:rsid w:val="00F0301E"/>
    <w:rsid w:val="00F06CE1"/>
    <w:rsid w:val="00F11E78"/>
    <w:rsid w:val="00F12CE9"/>
    <w:rsid w:val="00F16789"/>
    <w:rsid w:val="00F2173D"/>
    <w:rsid w:val="00F30075"/>
    <w:rsid w:val="00F378F3"/>
    <w:rsid w:val="00F55300"/>
    <w:rsid w:val="00F60F17"/>
    <w:rsid w:val="00F62D8C"/>
    <w:rsid w:val="00F74147"/>
    <w:rsid w:val="00F77FDD"/>
    <w:rsid w:val="00F877F8"/>
    <w:rsid w:val="00F92951"/>
    <w:rsid w:val="00F9582C"/>
    <w:rsid w:val="00FA7BBC"/>
    <w:rsid w:val="00FB7263"/>
    <w:rsid w:val="00FC0902"/>
    <w:rsid w:val="00FC31ED"/>
    <w:rsid w:val="00FC4790"/>
    <w:rsid w:val="00FD1ABE"/>
    <w:rsid w:val="00FE26A2"/>
    <w:rsid w:val="00FF5E2F"/>
    <w:rsid w:val="00FF71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4BF3"/>
  <w15:chartTrackingRefBased/>
  <w15:docId w15:val="{FB7FCEFA-2123-44FF-B2B2-A7093BAC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E4F"/>
    <w:rPr>
      <w:rFonts w:ascii="Raleway" w:hAnsi="Raleway"/>
    </w:rPr>
  </w:style>
  <w:style w:type="paragraph" w:styleId="Ttulo1">
    <w:name w:val="heading 1"/>
    <w:basedOn w:val="Normal"/>
    <w:next w:val="Normal"/>
    <w:link w:val="Ttulo1Car"/>
    <w:uiPriority w:val="9"/>
    <w:qFormat/>
    <w:rsid w:val="002F0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0F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697D"/>
    <w:pPr>
      <w:ind w:left="720"/>
      <w:contextualSpacing/>
    </w:pPr>
  </w:style>
  <w:style w:type="character" w:customStyle="1" w:styleId="Ttulo1Car">
    <w:name w:val="Título 1 Car"/>
    <w:basedOn w:val="Fuentedeprrafopredeter"/>
    <w:link w:val="Ttulo1"/>
    <w:uiPriority w:val="9"/>
    <w:rsid w:val="002F0FC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F0FC7"/>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5C7ADF"/>
    <w:pPr>
      <w:spacing w:after="0" w:line="240" w:lineRule="auto"/>
    </w:pPr>
  </w:style>
  <w:style w:type="paragraph" w:styleId="Textoindependiente">
    <w:name w:val="Body Text"/>
    <w:basedOn w:val="Normal"/>
    <w:link w:val="TextoindependienteCar"/>
    <w:uiPriority w:val="1"/>
    <w:qFormat/>
    <w:rsid w:val="0090212E"/>
    <w:pPr>
      <w:widowControl w:val="0"/>
      <w:autoSpaceDE w:val="0"/>
      <w:autoSpaceDN w:val="0"/>
      <w:spacing w:after="0" w:line="240" w:lineRule="auto"/>
      <w:jc w:val="both"/>
    </w:pPr>
    <w:rPr>
      <w:rFonts w:eastAsia="Calibri" w:cs="Calibri"/>
      <w:sz w:val="18"/>
      <w:szCs w:val="18"/>
      <w:lang w:val="es-ES"/>
    </w:rPr>
  </w:style>
  <w:style w:type="character" w:customStyle="1" w:styleId="TextoindependienteCar">
    <w:name w:val="Texto independiente Car"/>
    <w:basedOn w:val="Fuentedeprrafopredeter"/>
    <w:link w:val="Textoindependiente"/>
    <w:uiPriority w:val="1"/>
    <w:rsid w:val="0090212E"/>
    <w:rPr>
      <w:rFonts w:ascii="Raleway" w:eastAsia="Calibri" w:hAnsi="Raleway" w:cs="Calibri"/>
      <w:sz w:val="18"/>
      <w:szCs w:val="18"/>
      <w:lang w:val="es-ES"/>
    </w:rPr>
  </w:style>
  <w:style w:type="table" w:styleId="Tablaconcuadrcula">
    <w:name w:val="Table Grid"/>
    <w:basedOn w:val="Tablanormal"/>
    <w:uiPriority w:val="39"/>
    <w:rsid w:val="0090212E"/>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4449"/>
  </w:style>
  <w:style w:type="paragraph" w:styleId="Piedepgina">
    <w:name w:val="footer"/>
    <w:basedOn w:val="Normal"/>
    <w:link w:val="PiedepginaCar"/>
    <w:uiPriority w:val="99"/>
    <w:unhideWhenUsed/>
    <w:rsid w:val="006044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4449"/>
  </w:style>
  <w:style w:type="character" w:customStyle="1" w:styleId="SinespaciadoCar">
    <w:name w:val="Sin espaciado Car"/>
    <w:basedOn w:val="Fuentedeprrafopredeter"/>
    <w:link w:val="Sinespaciado"/>
    <w:uiPriority w:val="1"/>
    <w:rsid w:val="00604449"/>
  </w:style>
  <w:style w:type="paragraph" w:styleId="TtuloTDC">
    <w:name w:val="TOC Heading"/>
    <w:basedOn w:val="Ttulo1"/>
    <w:next w:val="Normal"/>
    <w:uiPriority w:val="39"/>
    <w:unhideWhenUsed/>
    <w:qFormat/>
    <w:rsid w:val="00604449"/>
    <w:pPr>
      <w:outlineLvl w:val="9"/>
    </w:pPr>
    <w:rPr>
      <w:lang w:eastAsia="es-MX"/>
    </w:rPr>
  </w:style>
  <w:style w:type="paragraph" w:styleId="TDC1">
    <w:name w:val="toc 1"/>
    <w:basedOn w:val="Normal"/>
    <w:next w:val="Normal"/>
    <w:autoRedefine/>
    <w:uiPriority w:val="39"/>
    <w:unhideWhenUsed/>
    <w:rsid w:val="00604449"/>
    <w:pPr>
      <w:spacing w:after="100"/>
    </w:pPr>
  </w:style>
  <w:style w:type="character" w:styleId="Hipervnculo">
    <w:name w:val="Hyperlink"/>
    <w:basedOn w:val="Fuentedeprrafopredeter"/>
    <w:uiPriority w:val="99"/>
    <w:unhideWhenUsed/>
    <w:rsid w:val="00604449"/>
    <w:rPr>
      <w:color w:val="0563C1" w:themeColor="hyperlink"/>
      <w:u w:val="single"/>
    </w:rPr>
  </w:style>
  <w:style w:type="character" w:styleId="Mencinsinresolver">
    <w:name w:val="Unresolved Mention"/>
    <w:basedOn w:val="Fuentedeprrafopredeter"/>
    <w:uiPriority w:val="99"/>
    <w:semiHidden/>
    <w:unhideWhenUsed/>
    <w:rsid w:val="00CF378B"/>
    <w:rPr>
      <w:color w:val="605E5C"/>
      <w:shd w:val="clear" w:color="auto" w:fill="E1DFDD"/>
    </w:rPr>
  </w:style>
  <w:style w:type="paragraph" w:styleId="Ttulo">
    <w:name w:val="Title"/>
    <w:basedOn w:val="Normal"/>
    <w:next w:val="Normal"/>
    <w:link w:val="TtuloCar"/>
    <w:uiPriority w:val="10"/>
    <w:qFormat/>
    <w:rsid w:val="00637E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7EA8"/>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A848AA"/>
    <w:rPr>
      <w:sz w:val="16"/>
      <w:szCs w:val="16"/>
    </w:rPr>
  </w:style>
  <w:style w:type="paragraph" w:styleId="Textocomentario">
    <w:name w:val="annotation text"/>
    <w:basedOn w:val="Normal"/>
    <w:link w:val="TextocomentarioCar"/>
    <w:uiPriority w:val="99"/>
    <w:unhideWhenUsed/>
    <w:rsid w:val="00A848AA"/>
    <w:pPr>
      <w:spacing w:line="240" w:lineRule="auto"/>
    </w:pPr>
    <w:rPr>
      <w:sz w:val="20"/>
      <w:szCs w:val="20"/>
    </w:rPr>
  </w:style>
  <w:style w:type="character" w:customStyle="1" w:styleId="TextocomentarioCar">
    <w:name w:val="Texto comentario Car"/>
    <w:basedOn w:val="Fuentedeprrafopredeter"/>
    <w:link w:val="Textocomentario"/>
    <w:uiPriority w:val="99"/>
    <w:rsid w:val="00A848AA"/>
    <w:rPr>
      <w:rFonts w:ascii="Raleway" w:hAnsi="Raleway"/>
      <w:sz w:val="20"/>
      <w:szCs w:val="20"/>
    </w:rPr>
  </w:style>
  <w:style w:type="paragraph" w:styleId="Asuntodelcomentario">
    <w:name w:val="annotation subject"/>
    <w:basedOn w:val="Textocomentario"/>
    <w:next w:val="Textocomentario"/>
    <w:link w:val="AsuntodelcomentarioCar"/>
    <w:uiPriority w:val="99"/>
    <w:semiHidden/>
    <w:unhideWhenUsed/>
    <w:rsid w:val="00A848AA"/>
    <w:rPr>
      <w:b/>
      <w:bCs/>
    </w:rPr>
  </w:style>
  <w:style w:type="character" w:customStyle="1" w:styleId="AsuntodelcomentarioCar">
    <w:name w:val="Asunto del comentario Car"/>
    <w:basedOn w:val="TextocomentarioCar"/>
    <w:link w:val="Asuntodelcomentario"/>
    <w:uiPriority w:val="99"/>
    <w:semiHidden/>
    <w:rsid w:val="00A848AA"/>
    <w:rPr>
      <w:rFonts w:ascii="Raleway" w:hAnsi="Raleway"/>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250">
      <w:bodyDiv w:val="1"/>
      <w:marLeft w:val="0"/>
      <w:marRight w:val="0"/>
      <w:marTop w:val="0"/>
      <w:marBottom w:val="0"/>
      <w:divBdr>
        <w:top w:val="none" w:sz="0" w:space="0" w:color="auto"/>
        <w:left w:val="none" w:sz="0" w:space="0" w:color="auto"/>
        <w:bottom w:val="none" w:sz="0" w:space="0" w:color="auto"/>
        <w:right w:val="none" w:sz="0" w:space="0" w:color="auto"/>
      </w:divBdr>
      <w:divsChild>
        <w:div w:id="400254750">
          <w:marLeft w:val="0"/>
          <w:marRight w:val="0"/>
          <w:marTop w:val="0"/>
          <w:marBottom w:val="0"/>
          <w:divBdr>
            <w:top w:val="none" w:sz="0" w:space="0" w:color="auto"/>
            <w:left w:val="none" w:sz="0" w:space="0" w:color="auto"/>
            <w:bottom w:val="none" w:sz="0" w:space="0" w:color="auto"/>
            <w:right w:val="none" w:sz="0" w:space="0" w:color="auto"/>
          </w:divBdr>
          <w:divsChild>
            <w:div w:id="1642539386">
              <w:marLeft w:val="0"/>
              <w:marRight w:val="0"/>
              <w:marTop w:val="0"/>
              <w:marBottom w:val="0"/>
              <w:divBdr>
                <w:top w:val="none" w:sz="0" w:space="0" w:color="auto"/>
                <w:left w:val="none" w:sz="0" w:space="0" w:color="auto"/>
                <w:bottom w:val="none" w:sz="0" w:space="0" w:color="auto"/>
                <w:right w:val="none" w:sz="0" w:space="0" w:color="auto"/>
              </w:divBdr>
            </w:div>
            <w:div w:id="1101728415">
              <w:marLeft w:val="0"/>
              <w:marRight w:val="0"/>
              <w:marTop w:val="0"/>
              <w:marBottom w:val="0"/>
              <w:divBdr>
                <w:top w:val="none" w:sz="0" w:space="0" w:color="auto"/>
                <w:left w:val="none" w:sz="0" w:space="0" w:color="auto"/>
                <w:bottom w:val="none" w:sz="0" w:space="0" w:color="auto"/>
                <w:right w:val="none" w:sz="0" w:space="0" w:color="auto"/>
              </w:divBdr>
            </w:div>
            <w:div w:id="57553472">
              <w:marLeft w:val="0"/>
              <w:marRight w:val="0"/>
              <w:marTop w:val="0"/>
              <w:marBottom w:val="0"/>
              <w:divBdr>
                <w:top w:val="none" w:sz="0" w:space="0" w:color="auto"/>
                <w:left w:val="none" w:sz="0" w:space="0" w:color="auto"/>
                <w:bottom w:val="none" w:sz="0" w:space="0" w:color="auto"/>
                <w:right w:val="none" w:sz="0" w:space="0" w:color="auto"/>
              </w:divBdr>
            </w:div>
            <w:div w:id="1504853822">
              <w:marLeft w:val="0"/>
              <w:marRight w:val="0"/>
              <w:marTop w:val="0"/>
              <w:marBottom w:val="0"/>
              <w:divBdr>
                <w:top w:val="none" w:sz="0" w:space="0" w:color="auto"/>
                <w:left w:val="none" w:sz="0" w:space="0" w:color="auto"/>
                <w:bottom w:val="none" w:sz="0" w:space="0" w:color="auto"/>
                <w:right w:val="none" w:sz="0" w:space="0" w:color="auto"/>
              </w:divBdr>
            </w:div>
            <w:div w:id="1409503605">
              <w:marLeft w:val="0"/>
              <w:marRight w:val="0"/>
              <w:marTop w:val="0"/>
              <w:marBottom w:val="0"/>
              <w:divBdr>
                <w:top w:val="none" w:sz="0" w:space="0" w:color="auto"/>
                <w:left w:val="none" w:sz="0" w:space="0" w:color="auto"/>
                <w:bottom w:val="none" w:sz="0" w:space="0" w:color="auto"/>
                <w:right w:val="none" w:sz="0" w:space="0" w:color="auto"/>
              </w:divBdr>
            </w:div>
            <w:div w:id="148985007">
              <w:marLeft w:val="0"/>
              <w:marRight w:val="0"/>
              <w:marTop w:val="0"/>
              <w:marBottom w:val="0"/>
              <w:divBdr>
                <w:top w:val="none" w:sz="0" w:space="0" w:color="auto"/>
                <w:left w:val="none" w:sz="0" w:space="0" w:color="auto"/>
                <w:bottom w:val="none" w:sz="0" w:space="0" w:color="auto"/>
                <w:right w:val="none" w:sz="0" w:space="0" w:color="auto"/>
              </w:divBdr>
            </w:div>
            <w:div w:id="1827044541">
              <w:marLeft w:val="0"/>
              <w:marRight w:val="0"/>
              <w:marTop w:val="0"/>
              <w:marBottom w:val="0"/>
              <w:divBdr>
                <w:top w:val="none" w:sz="0" w:space="0" w:color="auto"/>
                <w:left w:val="none" w:sz="0" w:space="0" w:color="auto"/>
                <w:bottom w:val="none" w:sz="0" w:space="0" w:color="auto"/>
                <w:right w:val="none" w:sz="0" w:space="0" w:color="auto"/>
              </w:divBdr>
            </w:div>
            <w:div w:id="455373999">
              <w:marLeft w:val="0"/>
              <w:marRight w:val="0"/>
              <w:marTop w:val="0"/>
              <w:marBottom w:val="0"/>
              <w:divBdr>
                <w:top w:val="none" w:sz="0" w:space="0" w:color="auto"/>
                <w:left w:val="none" w:sz="0" w:space="0" w:color="auto"/>
                <w:bottom w:val="none" w:sz="0" w:space="0" w:color="auto"/>
                <w:right w:val="none" w:sz="0" w:space="0" w:color="auto"/>
              </w:divBdr>
            </w:div>
            <w:div w:id="426852939">
              <w:marLeft w:val="0"/>
              <w:marRight w:val="0"/>
              <w:marTop w:val="0"/>
              <w:marBottom w:val="0"/>
              <w:divBdr>
                <w:top w:val="none" w:sz="0" w:space="0" w:color="auto"/>
                <w:left w:val="none" w:sz="0" w:space="0" w:color="auto"/>
                <w:bottom w:val="none" w:sz="0" w:space="0" w:color="auto"/>
                <w:right w:val="none" w:sz="0" w:space="0" w:color="auto"/>
              </w:divBdr>
            </w:div>
            <w:div w:id="1424761666">
              <w:marLeft w:val="0"/>
              <w:marRight w:val="0"/>
              <w:marTop w:val="0"/>
              <w:marBottom w:val="0"/>
              <w:divBdr>
                <w:top w:val="none" w:sz="0" w:space="0" w:color="auto"/>
                <w:left w:val="none" w:sz="0" w:space="0" w:color="auto"/>
                <w:bottom w:val="none" w:sz="0" w:space="0" w:color="auto"/>
                <w:right w:val="none" w:sz="0" w:space="0" w:color="auto"/>
              </w:divBdr>
            </w:div>
            <w:div w:id="673531851">
              <w:marLeft w:val="0"/>
              <w:marRight w:val="0"/>
              <w:marTop w:val="0"/>
              <w:marBottom w:val="0"/>
              <w:divBdr>
                <w:top w:val="none" w:sz="0" w:space="0" w:color="auto"/>
                <w:left w:val="none" w:sz="0" w:space="0" w:color="auto"/>
                <w:bottom w:val="none" w:sz="0" w:space="0" w:color="auto"/>
                <w:right w:val="none" w:sz="0" w:space="0" w:color="auto"/>
              </w:divBdr>
            </w:div>
            <w:div w:id="1396078462">
              <w:marLeft w:val="0"/>
              <w:marRight w:val="0"/>
              <w:marTop w:val="0"/>
              <w:marBottom w:val="0"/>
              <w:divBdr>
                <w:top w:val="none" w:sz="0" w:space="0" w:color="auto"/>
                <w:left w:val="none" w:sz="0" w:space="0" w:color="auto"/>
                <w:bottom w:val="none" w:sz="0" w:space="0" w:color="auto"/>
                <w:right w:val="none" w:sz="0" w:space="0" w:color="auto"/>
              </w:divBdr>
            </w:div>
            <w:div w:id="1313483164">
              <w:marLeft w:val="0"/>
              <w:marRight w:val="0"/>
              <w:marTop w:val="0"/>
              <w:marBottom w:val="0"/>
              <w:divBdr>
                <w:top w:val="none" w:sz="0" w:space="0" w:color="auto"/>
                <w:left w:val="none" w:sz="0" w:space="0" w:color="auto"/>
                <w:bottom w:val="none" w:sz="0" w:space="0" w:color="auto"/>
                <w:right w:val="none" w:sz="0" w:space="0" w:color="auto"/>
              </w:divBdr>
            </w:div>
            <w:div w:id="1477066914">
              <w:marLeft w:val="0"/>
              <w:marRight w:val="0"/>
              <w:marTop w:val="0"/>
              <w:marBottom w:val="0"/>
              <w:divBdr>
                <w:top w:val="none" w:sz="0" w:space="0" w:color="auto"/>
                <w:left w:val="none" w:sz="0" w:space="0" w:color="auto"/>
                <w:bottom w:val="none" w:sz="0" w:space="0" w:color="auto"/>
                <w:right w:val="none" w:sz="0" w:space="0" w:color="auto"/>
              </w:divBdr>
            </w:div>
            <w:div w:id="606230007">
              <w:marLeft w:val="0"/>
              <w:marRight w:val="0"/>
              <w:marTop w:val="0"/>
              <w:marBottom w:val="0"/>
              <w:divBdr>
                <w:top w:val="none" w:sz="0" w:space="0" w:color="auto"/>
                <w:left w:val="none" w:sz="0" w:space="0" w:color="auto"/>
                <w:bottom w:val="none" w:sz="0" w:space="0" w:color="auto"/>
                <w:right w:val="none" w:sz="0" w:space="0" w:color="auto"/>
              </w:divBdr>
            </w:div>
            <w:div w:id="2008239649">
              <w:marLeft w:val="0"/>
              <w:marRight w:val="0"/>
              <w:marTop w:val="0"/>
              <w:marBottom w:val="0"/>
              <w:divBdr>
                <w:top w:val="none" w:sz="0" w:space="0" w:color="auto"/>
                <w:left w:val="none" w:sz="0" w:space="0" w:color="auto"/>
                <w:bottom w:val="none" w:sz="0" w:space="0" w:color="auto"/>
                <w:right w:val="none" w:sz="0" w:space="0" w:color="auto"/>
              </w:divBdr>
            </w:div>
            <w:div w:id="1761413029">
              <w:marLeft w:val="0"/>
              <w:marRight w:val="0"/>
              <w:marTop w:val="0"/>
              <w:marBottom w:val="0"/>
              <w:divBdr>
                <w:top w:val="none" w:sz="0" w:space="0" w:color="auto"/>
                <w:left w:val="none" w:sz="0" w:space="0" w:color="auto"/>
                <w:bottom w:val="none" w:sz="0" w:space="0" w:color="auto"/>
                <w:right w:val="none" w:sz="0" w:space="0" w:color="auto"/>
              </w:divBdr>
            </w:div>
            <w:div w:id="1630894946">
              <w:marLeft w:val="0"/>
              <w:marRight w:val="0"/>
              <w:marTop w:val="0"/>
              <w:marBottom w:val="0"/>
              <w:divBdr>
                <w:top w:val="none" w:sz="0" w:space="0" w:color="auto"/>
                <w:left w:val="none" w:sz="0" w:space="0" w:color="auto"/>
                <w:bottom w:val="none" w:sz="0" w:space="0" w:color="auto"/>
                <w:right w:val="none" w:sz="0" w:space="0" w:color="auto"/>
              </w:divBdr>
            </w:div>
            <w:div w:id="2089378440">
              <w:marLeft w:val="0"/>
              <w:marRight w:val="0"/>
              <w:marTop w:val="0"/>
              <w:marBottom w:val="0"/>
              <w:divBdr>
                <w:top w:val="none" w:sz="0" w:space="0" w:color="auto"/>
                <w:left w:val="none" w:sz="0" w:space="0" w:color="auto"/>
                <w:bottom w:val="none" w:sz="0" w:space="0" w:color="auto"/>
                <w:right w:val="none" w:sz="0" w:space="0" w:color="auto"/>
              </w:divBdr>
            </w:div>
            <w:div w:id="860708711">
              <w:marLeft w:val="0"/>
              <w:marRight w:val="0"/>
              <w:marTop w:val="0"/>
              <w:marBottom w:val="0"/>
              <w:divBdr>
                <w:top w:val="none" w:sz="0" w:space="0" w:color="auto"/>
                <w:left w:val="none" w:sz="0" w:space="0" w:color="auto"/>
                <w:bottom w:val="none" w:sz="0" w:space="0" w:color="auto"/>
                <w:right w:val="none" w:sz="0" w:space="0" w:color="auto"/>
              </w:divBdr>
            </w:div>
            <w:div w:id="98455527">
              <w:marLeft w:val="0"/>
              <w:marRight w:val="0"/>
              <w:marTop w:val="0"/>
              <w:marBottom w:val="0"/>
              <w:divBdr>
                <w:top w:val="none" w:sz="0" w:space="0" w:color="auto"/>
                <w:left w:val="none" w:sz="0" w:space="0" w:color="auto"/>
                <w:bottom w:val="none" w:sz="0" w:space="0" w:color="auto"/>
                <w:right w:val="none" w:sz="0" w:space="0" w:color="auto"/>
              </w:divBdr>
            </w:div>
            <w:div w:id="1808737638">
              <w:marLeft w:val="0"/>
              <w:marRight w:val="0"/>
              <w:marTop w:val="0"/>
              <w:marBottom w:val="0"/>
              <w:divBdr>
                <w:top w:val="none" w:sz="0" w:space="0" w:color="auto"/>
                <w:left w:val="none" w:sz="0" w:space="0" w:color="auto"/>
                <w:bottom w:val="none" w:sz="0" w:space="0" w:color="auto"/>
                <w:right w:val="none" w:sz="0" w:space="0" w:color="auto"/>
              </w:divBdr>
            </w:div>
            <w:div w:id="1049647387">
              <w:marLeft w:val="0"/>
              <w:marRight w:val="0"/>
              <w:marTop w:val="0"/>
              <w:marBottom w:val="0"/>
              <w:divBdr>
                <w:top w:val="none" w:sz="0" w:space="0" w:color="auto"/>
                <w:left w:val="none" w:sz="0" w:space="0" w:color="auto"/>
                <w:bottom w:val="none" w:sz="0" w:space="0" w:color="auto"/>
                <w:right w:val="none" w:sz="0" w:space="0" w:color="auto"/>
              </w:divBdr>
            </w:div>
            <w:div w:id="74518803">
              <w:marLeft w:val="0"/>
              <w:marRight w:val="0"/>
              <w:marTop w:val="0"/>
              <w:marBottom w:val="0"/>
              <w:divBdr>
                <w:top w:val="none" w:sz="0" w:space="0" w:color="auto"/>
                <w:left w:val="none" w:sz="0" w:space="0" w:color="auto"/>
                <w:bottom w:val="none" w:sz="0" w:space="0" w:color="auto"/>
                <w:right w:val="none" w:sz="0" w:space="0" w:color="auto"/>
              </w:divBdr>
            </w:div>
            <w:div w:id="551305149">
              <w:marLeft w:val="0"/>
              <w:marRight w:val="0"/>
              <w:marTop w:val="0"/>
              <w:marBottom w:val="0"/>
              <w:divBdr>
                <w:top w:val="none" w:sz="0" w:space="0" w:color="auto"/>
                <w:left w:val="none" w:sz="0" w:space="0" w:color="auto"/>
                <w:bottom w:val="none" w:sz="0" w:space="0" w:color="auto"/>
                <w:right w:val="none" w:sz="0" w:space="0" w:color="auto"/>
              </w:divBdr>
            </w:div>
            <w:div w:id="1651666047">
              <w:marLeft w:val="0"/>
              <w:marRight w:val="0"/>
              <w:marTop w:val="0"/>
              <w:marBottom w:val="0"/>
              <w:divBdr>
                <w:top w:val="none" w:sz="0" w:space="0" w:color="auto"/>
                <w:left w:val="none" w:sz="0" w:space="0" w:color="auto"/>
                <w:bottom w:val="none" w:sz="0" w:space="0" w:color="auto"/>
                <w:right w:val="none" w:sz="0" w:space="0" w:color="auto"/>
              </w:divBdr>
            </w:div>
            <w:div w:id="2120104176">
              <w:marLeft w:val="0"/>
              <w:marRight w:val="0"/>
              <w:marTop w:val="0"/>
              <w:marBottom w:val="0"/>
              <w:divBdr>
                <w:top w:val="none" w:sz="0" w:space="0" w:color="auto"/>
                <w:left w:val="none" w:sz="0" w:space="0" w:color="auto"/>
                <w:bottom w:val="none" w:sz="0" w:space="0" w:color="auto"/>
                <w:right w:val="none" w:sz="0" w:space="0" w:color="auto"/>
              </w:divBdr>
            </w:div>
            <w:div w:id="1950236367">
              <w:marLeft w:val="0"/>
              <w:marRight w:val="0"/>
              <w:marTop w:val="0"/>
              <w:marBottom w:val="0"/>
              <w:divBdr>
                <w:top w:val="none" w:sz="0" w:space="0" w:color="auto"/>
                <w:left w:val="none" w:sz="0" w:space="0" w:color="auto"/>
                <w:bottom w:val="none" w:sz="0" w:space="0" w:color="auto"/>
                <w:right w:val="none" w:sz="0" w:space="0" w:color="auto"/>
              </w:divBdr>
            </w:div>
            <w:div w:id="927274916">
              <w:marLeft w:val="0"/>
              <w:marRight w:val="0"/>
              <w:marTop w:val="0"/>
              <w:marBottom w:val="0"/>
              <w:divBdr>
                <w:top w:val="none" w:sz="0" w:space="0" w:color="auto"/>
                <w:left w:val="none" w:sz="0" w:space="0" w:color="auto"/>
                <w:bottom w:val="none" w:sz="0" w:space="0" w:color="auto"/>
                <w:right w:val="none" w:sz="0" w:space="0" w:color="auto"/>
              </w:divBdr>
            </w:div>
            <w:div w:id="2011717965">
              <w:marLeft w:val="0"/>
              <w:marRight w:val="0"/>
              <w:marTop w:val="0"/>
              <w:marBottom w:val="0"/>
              <w:divBdr>
                <w:top w:val="none" w:sz="0" w:space="0" w:color="auto"/>
                <w:left w:val="none" w:sz="0" w:space="0" w:color="auto"/>
                <w:bottom w:val="none" w:sz="0" w:space="0" w:color="auto"/>
                <w:right w:val="none" w:sz="0" w:space="0" w:color="auto"/>
              </w:divBdr>
            </w:div>
            <w:div w:id="1651399346">
              <w:marLeft w:val="0"/>
              <w:marRight w:val="0"/>
              <w:marTop w:val="0"/>
              <w:marBottom w:val="0"/>
              <w:divBdr>
                <w:top w:val="none" w:sz="0" w:space="0" w:color="auto"/>
                <w:left w:val="none" w:sz="0" w:space="0" w:color="auto"/>
                <w:bottom w:val="none" w:sz="0" w:space="0" w:color="auto"/>
                <w:right w:val="none" w:sz="0" w:space="0" w:color="auto"/>
              </w:divBdr>
            </w:div>
            <w:div w:id="1870795651">
              <w:marLeft w:val="0"/>
              <w:marRight w:val="0"/>
              <w:marTop w:val="0"/>
              <w:marBottom w:val="0"/>
              <w:divBdr>
                <w:top w:val="none" w:sz="0" w:space="0" w:color="auto"/>
                <w:left w:val="none" w:sz="0" w:space="0" w:color="auto"/>
                <w:bottom w:val="none" w:sz="0" w:space="0" w:color="auto"/>
                <w:right w:val="none" w:sz="0" w:space="0" w:color="auto"/>
              </w:divBdr>
            </w:div>
            <w:div w:id="590510171">
              <w:marLeft w:val="0"/>
              <w:marRight w:val="0"/>
              <w:marTop w:val="0"/>
              <w:marBottom w:val="0"/>
              <w:divBdr>
                <w:top w:val="none" w:sz="0" w:space="0" w:color="auto"/>
                <w:left w:val="none" w:sz="0" w:space="0" w:color="auto"/>
                <w:bottom w:val="none" w:sz="0" w:space="0" w:color="auto"/>
                <w:right w:val="none" w:sz="0" w:space="0" w:color="auto"/>
              </w:divBdr>
            </w:div>
            <w:div w:id="1811702044">
              <w:marLeft w:val="0"/>
              <w:marRight w:val="0"/>
              <w:marTop w:val="0"/>
              <w:marBottom w:val="0"/>
              <w:divBdr>
                <w:top w:val="none" w:sz="0" w:space="0" w:color="auto"/>
                <w:left w:val="none" w:sz="0" w:space="0" w:color="auto"/>
                <w:bottom w:val="none" w:sz="0" w:space="0" w:color="auto"/>
                <w:right w:val="none" w:sz="0" w:space="0" w:color="auto"/>
              </w:divBdr>
            </w:div>
            <w:div w:id="294871802">
              <w:marLeft w:val="0"/>
              <w:marRight w:val="0"/>
              <w:marTop w:val="0"/>
              <w:marBottom w:val="0"/>
              <w:divBdr>
                <w:top w:val="none" w:sz="0" w:space="0" w:color="auto"/>
                <w:left w:val="none" w:sz="0" w:space="0" w:color="auto"/>
                <w:bottom w:val="none" w:sz="0" w:space="0" w:color="auto"/>
                <w:right w:val="none" w:sz="0" w:space="0" w:color="auto"/>
              </w:divBdr>
            </w:div>
            <w:div w:id="839781272">
              <w:marLeft w:val="0"/>
              <w:marRight w:val="0"/>
              <w:marTop w:val="0"/>
              <w:marBottom w:val="0"/>
              <w:divBdr>
                <w:top w:val="none" w:sz="0" w:space="0" w:color="auto"/>
                <w:left w:val="none" w:sz="0" w:space="0" w:color="auto"/>
                <w:bottom w:val="none" w:sz="0" w:space="0" w:color="auto"/>
                <w:right w:val="none" w:sz="0" w:space="0" w:color="auto"/>
              </w:divBdr>
            </w:div>
            <w:div w:id="1514152818">
              <w:marLeft w:val="0"/>
              <w:marRight w:val="0"/>
              <w:marTop w:val="0"/>
              <w:marBottom w:val="0"/>
              <w:divBdr>
                <w:top w:val="none" w:sz="0" w:space="0" w:color="auto"/>
                <w:left w:val="none" w:sz="0" w:space="0" w:color="auto"/>
                <w:bottom w:val="none" w:sz="0" w:space="0" w:color="auto"/>
                <w:right w:val="none" w:sz="0" w:space="0" w:color="auto"/>
              </w:divBdr>
            </w:div>
            <w:div w:id="1501238411">
              <w:marLeft w:val="0"/>
              <w:marRight w:val="0"/>
              <w:marTop w:val="0"/>
              <w:marBottom w:val="0"/>
              <w:divBdr>
                <w:top w:val="none" w:sz="0" w:space="0" w:color="auto"/>
                <w:left w:val="none" w:sz="0" w:space="0" w:color="auto"/>
                <w:bottom w:val="none" w:sz="0" w:space="0" w:color="auto"/>
                <w:right w:val="none" w:sz="0" w:space="0" w:color="auto"/>
              </w:divBdr>
            </w:div>
            <w:div w:id="385496024">
              <w:marLeft w:val="0"/>
              <w:marRight w:val="0"/>
              <w:marTop w:val="0"/>
              <w:marBottom w:val="0"/>
              <w:divBdr>
                <w:top w:val="none" w:sz="0" w:space="0" w:color="auto"/>
                <w:left w:val="none" w:sz="0" w:space="0" w:color="auto"/>
                <w:bottom w:val="none" w:sz="0" w:space="0" w:color="auto"/>
                <w:right w:val="none" w:sz="0" w:space="0" w:color="auto"/>
              </w:divBdr>
            </w:div>
            <w:div w:id="1946427349">
              <w:marLeft w:val="0"/>
              <w:marRight w:val="0"/>
              <w:marTop w:val="0"/>
              <w:marBottom w:val="0"/>
              <w:divBdr>
                <w:top w:val="none" w:sz="0" w:space="0" w:color="auto"/>
                <w:left w:val="none" w:sz="0" w:space="0" w:color="auto"/>
                <w:bottom w:val="none" w:sz="0" w:space="0" w:color="auto"/>
                <w:right w:val="none" w:sz="0" w:space="0" w:color="auto"/>
              </w:divBdr>
            </w:div>
            <w:div w:id="1112675308">
              <w:marLeft w:val="0"/>
              <w:marRight w:val="0"/>
              <w:marTop w:val="0"/>
              <w:marBottom w:val="0"/>
              <w:divBdr>
                <w:top w:val="none" w:sz="0" w:space="0" w:color="auto"/>
                <w:left w:val="none" w:sz="0" w:space="0" w:color="auto"/>
                <w:bottom w:val="none" w:sz="0" w:space="0" w:color="auto"/>
                <w:right w:val="none" w:sz="0" w:space="0" w:color="auto"/>
              </w:divBdr>
            </w:div>
            <w:div w:id="1308440331">
              <w:marLeft w:val="0"/>
              <w:marRight w:val="0"/>
              <w:marTop w:val="0"/>
              <w:marBottom w:val="0"/>
              <w:divBdr>
                <w:top w:val="none" w:sz="0" w:space="0" w:color="auto"/>
                <w:left w:val="none" w:sz="0" w:space="0" w:color="auto"/>
                <w:bottom w:val="none" w:sz="0" w:space="0" w:color="auto"/>
                <w:right w:val="none" w:sz="0" w:space="0" w:color="auto"/>
              </w:divBdr>
            </w:div>
            <w:div w:id="1283656101">
              <w:marLeft w:val="0"/>
              <w:marRight w:val="0"/>
              <w:marTop w:val="0"/>
              <w:marBottom w:val="0"/>
              <w:divBdr>
                <w:top w:val="none" w:sz="0" w:space="0" w:color="auto"/>
                <w:left w:val="none" w:sz="0" w:space="0" w:color="auto"/>
                <w:bottom w:val="none" w:sz="0" w:space="0" w:color="auto"/>
                <w:right w:val="none" w:sz="0" w:space="0" w:color="auto"/>
              </w:divBdr>
            </w:div>
            <w:div w:id="331758994">
              <w:marLeft w:val="0"/>
              <w:marRight w:val="0"/>
              <w:marTop w:val="0"/>
              <w:marBottom w:val="0"/>
              <w:divBdr>
                <w:top w:val="none" w:sz="0" w:space="0" w:color="auto"/>
                <w:left w:val="none" w:sz="0" w:space="0" w:color="auto"/>
                <w:bottom w:val="none" w:sz="0" w:space="0" w:color="auto"/>
                <w:right w:val="none" w:sz="0" w:space="0" w:color="auto"/>
              </w:divBdr>
            </w:div>
            <w:div w:id="587470591">
              <w:marLeft w:val="0"/>
              <w:marRight w:val="0"/>
              <w:marTop w:val="0"/>
              <w:marBottom w:val="0"/>
              <w:divBdr>
                <w:top w:val="none" w:sz="0" w:space="0" w:color="auto"/>
                <w:left w:val="none" w:sz="0" w:space="0" w:color="auto"/>
                <w:bottom w:val="none" w:sz="0" w:space="0" w:color="auto"/>
                <w:right w:val="none" w:sz="0" w:space="0" w:color="auto"/>
              </w:divBdr>
            </w:div>
            <w:div w:id="1439636807">
              <w:marLeft w:val="0"/>
              <w:marRight w:val="0"/>
              <w:marTop w:val="0"/>
              <w:marBottom w:val="0"/>
              <w:divBdr>
                <w:top w:val="none" w:sz="0" w:space="0" w:color="auto"/>
                <w:left w:val="none" w:sz="0" w:space="0" w:color="auto"/>
                <w:bottom w:val="none" w:sz="0" w:space="0" w:color="auto"/>
                <w:right w:val="none" w:sz="0" w:space="0" w:color="auto"/>
              </w:divBdr>
            </w:div>
            <w:div w:id="862476802">
              <w:marLeft w:val="0"/>
              <w:marRight w:val="0"/>
              <w:marTop w:val="0"/>
              <w:marBottom w:val="0"/>
              <w:divBdr>
                <w:top w:val="none" w:sz="0" w:space="0" w:color="auto"/>
                <w:left w:val="none" w:sz="0" w:space="0" w:color="auto"/>
                <w:bottom w:val="none" w:sz="0" w:space="0" w:color="auto"/>
                <w:right w:val="none" w:sz="0" w:space="0" w:color="auto"/>
              </w:divBdr>
            </w:div>
            <w:div w:id="421343303">
              <w:marLeft w:val="0"/>
              <w:marRight w:val="0"/>
              <w:marTop w:val="0"/>
              <w:marBottom w:val="0"/>
              <w:divBdr>
                <w:top w:val="none" w:sz="0" w:space="0" w:color="auto"/>
                <w:left w:val="none" w:sz="0" w:space="0" w:color="auto"/>
                <w:bottom w:val="none" w:sz="0" w:space="0" w:color="auto"/>
                <w:right w:val="none" w:sz="0" w:space="0" w:color="auto"/>
              </w:divBdr>
            </w:div>
            <w:div w:id="461771425">
              <w:marLeft w:val="0"/>
              <w:marRight w:val="0"/>
              <w:marTop w:val="0"/>
              <w:marBottom w:val="0"/>
              <w:divBdr>
                <w:top w:val="none" w:sz="0" w:space="0" w:color="auto"/>
                <w:left w:val="none" w:sz="0" w:space="0" w:color="auto"/>
                <w:bottom w:val="none" w:sz="0" w:space="0" w:color="auto"/>
                <w:right w:val="none" w:sz="0" w:space="0" w:color="auto"/>
              </w:divBdr>
            </w:div>
            <w:div w:id="838736573">
              <w:marLeft w:val="0"/>
              <w:marRight w:val="0"/>
              <w:marTop w:val="0"/>
              <w:marBottom w:val="0"/>
              <w:divBdr>
                <w:top w:val="none" w:sz="0" w:space="0" w:color="auto"/>
                <w:left w:val="none" w:sz="0" w:space="0" w:color="auto"/>
                <w:bottom w:val="none" w:sz="0" w:space="0" w:color="auto"/>
                <w:right w:val="none" w:sz="0" w:space="0" w:color="auto"/>
              </w:divBdr>
            </w:div>
            <w:div w:id="1409502081">
              <w:marLeft w:val="0"/>
              <w:marRight w:val="0"/>
              <w:marTop w:val="0"/>
              <w:marBottom w:val="0"/>
              <w:divBdr>
                <w:top w:val="none" w:sz="0" w:space="0" w:color="auto"/>
                <w:left w:val="none" w:sz="0" w:space="0" w:color="auto"/>
                <w:bottom w:val="none" w:sz="0" w:space="0" w:color="auto"/>
                <w:right w:val="none" w:sz="0" w:space="0" w:color="auto"/>
              </w:divBdr>
            </w:div>
            <w:div w:id="715007210">
              <w:marLeft w:val="0"/>
              <w:marRight w:val="0"/>
              <w:marTop w:val="0"/>
              <w:marBottom w:val="0"/>
              <w:divBdr>
                <w:top w:val="none" w:sz="0" w:space="0" w:color="auto"/>
                <w:left w:val="none" w:sz="0" w:space="0" w:color="auto"/>
                <w:bottom w:val="none" w:sz="0" w:space="0" w:color="auto"/>
                <w:right w:val="none" w:sz="0" w:space="0" w:color="auto"/>
              </w:divBdr>
            </w:div>
            <w:div w:id="1246500533">
              <w:marLeft w:val="0"/>
              <w:marRight w:val="0"/>
              <w:marTop w:val="0"/>
              <w:marBottom w:val="0"/>
              <w:divBdr>
                <w:top w:val="none" w:sz="0" w:space="0" w:color="auto"/>
                <w:left w:val="none" w:sz="0" w:space="0" w:color="auto"/>
                <w:bottom w:val="none" w:sz="0" w:space="0" w:color="auto"/>
                <w:right w:val="none" w:sz="0" w:space="0" w:color="auto"/>
              </w:divBdr>
            </w:div>
            <w:div w:id="533152574">
              <w:marLeft w:val="0"/>
              <w:marRight w:val="0"/>
              <w:marTop w:val="0"/>
              <w:marBottom w:val="0"/>
              <w:divBdr>
                <w:top w:val="none" w:sz="0" w:space="0" w:color="auto"/>
                <w:left w:val="none" w:sz="0" w:space="0" w:color="auto"/>
                <w:bottom w:val="none" w:sz="0" w:space="0" w:color="auto"/>
                <w:right w:val="none" w:sz="0" w:space="0" w:color="auto"/>
              </w:divBdr>
            </w:div>
            <w:div w:id="993485377">
              <w:marLeft w:val="0"/>
              <w:marRight w:val="0"/>
              <w:marTop w:val="0"/>
              <w:marBottom w:val="0"/>
              <w:divBdr>
                <w:top w:val="none" w:sz="0" w:space="0" w:color="auto"/>
                <w:left w:val="none" w:sz="0" w:space="0" w:color="auto"/>
                <w:bottom w:val="none" w:sz="0" w:space="0" w:color="auto"/>
                <w:right w:val="none" w:sz="0" w:space="0" w:color="auto"/>
              </w:divBdr>
            </w:div>
            <w:div w:id="149172971">
              <w:marLeft w:val="0"/>
              <w:marRight w:val="0"/>
              <w:marTop w:val="0"/>
              <w:marBottom w:val="0"/>
              <w:divBdr>
                <w:top w:val="none" w:sz="0" w:space="0" w:color="auto"/>
                <w:left w:val="none" w:sz="0" w:space="0" w:color="auto"/>
                <w:bottom w:val="none" w:sz="0" w:space="0" w:color="auto"/>
                <w:right w:val="none" w:sz="0" w:space="0" w:color="auto"/>
              </w:divBdr>
            </w:div>
            <w:div w:id="1909030404">
              <w:marLeft w:val="0"/>
              <w:marRight w:val="0"/>
              <w:marTop w:val="0"/>
              <w:marBottom w:val="0"/>
              <w:divBdr>
                <w:top w:val="none" w:sz="0" w:space="0" w:color="auto"/>
                <w:left w:val="none" w:sz="0" w:space="0" w:color="auto"/>
                <w:bottom w:val="none" w:sz="0" w:space="0" w:color="auto"/>
                <w:right w:val="none" w:sz="0" w:space="0" w:color="auto"/>
              </w:divBdr>
            </w:div>
            <w:div w:id="2071997462">
              <w:marLeft w:val="0"/>
              <w:marRight w:val="0"/>
              <w:marTop w:val="0"/>
              <w:marBottom w:val="0"/>
              <w:divBdr>
                <w:top w:val="none" w:sz="0" w:space="0" w:color="auto"/>
                <w:left w:val="none" w:sz="0" w:space="0" w:color="auto"/>
                <w:bottom w:val="none" w:sz="0" w:space="0" w:color="auto"/>
                <w:right w:val="none" w:sz="0" w:space="0" w:color="auto"/>
              </w:divBdr>
            </w:div>
            <w:div w:id="1446537443">
              <w:marLeft w:val="0"/>
              <w:marRight w:val="0"/>
              <w:marTop w:val="0"/>
              <w:marBottom w:val="0"/>
              <w:divBdr>
                <w:top w:val="none" w:sz="0" w:space="0" w:color="auto"/>
                <w:left w:val="none" w:sz="0" w:space="0" w:color="auto"/>
                <w:bottom w:val="none" w:sz="0" w:space="0" w:color="auto"/>
                <w:right w:val="none" w:sz="0" w:space="0" w:color="auto"/>
              </w:divBdr>
            </w:div>
            <w:div w:id="2121949663">
              <w:marLeft w:val="0"/>
              <w:marRight w:val="0"/>
              <w:marTop w:val="0"/>
              <w:marBottom w:val="0"/>
              <w:divBdr>
                <w:top w:val="none" w:sz="0" w:space="0" w:color="auto"/>
                <w:left w:val="none" w:sz="0" w:space="0" w:color="auto"/>
                <w:bottom w:val="none" w:sz="0" w:space="0" w:color="auto"/>
                <w:right w:val="none" w:sz="0" w:space="0" w:color="auto"/>
              </w:divBdr>
            </w:div>
            <w:div w:id="1073891220">
              <w:marLeft w:val="0"/>
              <w:marRight w:val="0"/>
              <w:marTop w:val="0"/>
              <w:marBottom w:val="0"/>
              <w:divBdr>
                <w:top w:val="none" w:sz="0" w:space="0" w:color="auto"/>
                <w:left w:val="none" w:sz="0" w:space="0" w:color="auto"/>
                <w:bottom w:val="none" w:sz="0" w:space="0" w:color="auto"/>
                <w:right w:val="none" w:sz="0" w:space="0" w:color="auto"/>
              </w:divBdr>
            </w:div>
            <w:div w:id="274799905">
              <w:marLeft w:val="0"/>
              <w:marRight w:val="0"/>
              <w:marTop w:val="0"/>
              <w:marBottom w:val="0"/>
              <w:divBdr>
                <w:top w:val="none" w:sz="0" w:space="0" w:color="auto"/>
                <w:left w:val="none" w:sz="0" w:space="0" w:color="auto"/>
                <w:bottom w:val="none" w:sz="0" w:space="0" w:color="auto"/>
                <w:right w:val="none" w:sz="0" w:space="0" w:color="auto"/>
              </w:divBdr>
            </w:div>
            <w:div w:id="2131899223">
              <w:marLeft w:val="0"/>
              <w:marRight w:val="0"/>
              <w:marTop w:val="0"/>
              <w:marBottom w:val="0"/>
              <w:divBdr>
                <w:top w:val="none" w:sz="0" w:space="0" w:color="auto"/>
                <w:left w:val="none" w:sz="0" w:space="0" w:color="auto"/>
                <w:bottom w:val="none" w:sz="0" w:space="0" w:color="auto"/>
                <w:right w:val="none" w:sz="0" w:space="0" w:color="auto"/>
              </w:divBdr>
            </w:div>
            <w:div w:id="708070948">
              <w:marLeft w:val="0"/>
              <w:marRight w:val="0"/>
              <w:marTop w:val="0"/>
              <w:marBottom w:val="0"/>
              <w:divBdr>
                <w:top w:val="none" w:sz="0" w:space="0" w:color="auto"/>
                <w:left w:val="none" w:sz="0" w:space="0" w:color="auto"/>
                <w:bottom w:val="none" w:sz="0" w:space="0" w:color="auto"/>
                <w:right w:val="none" w:sz="0" w:space="0" w:color="auto"/>
              </w:divBdr>
            </w:div>
            <w:div w:id="1422138521">
              <w:marLeft w:val="0"/>
              <w:marRight w:val="0"/>
              <w:marTop w:val="0"/>
              <w:marBottom w:val="0"/>
              <w:divBdr>
                <w:top w:val="none" w:sz="0" w:space="0" w:color="auto"/>
                <w:left w:val="none" w:sz="0" w:space="0" w:color="auto"/>
                <w:bottom w:val="none" w:sz="0" w:space="0" w:color="auto"/>
                <w:right w:val="none" w:sz="0" w:space="0" w:color="auto"/>
              </w:divBdr>
            </w:div>
            <w:div w:id="477648765">
              <w:marLeft w:val="0"/>
              <w:marRight w:val="0"/>
              <w:marTop w:val="0"/>
              <w:marBottom w:val="0"/>
              <w:divBdr>
                <w:top w:val="none" w:sz="0" w:space="0" w:color="auto"/>
                <w:left w:val="none" w:sz="0" w:space="0" w:color="auto"/>
                <w:bottom w:val="none" w:sz="0" w:space="0" w:color="auto"/>
                <w:right w:val="none" w:sz="0" w:space="0" w:color="auto"/>
              </w:divBdr>
            </w:div>
            <w:div w:id="2020695073">
              <w:marLeft w:val="0"/>
              <w:marRight w:val="0"/>
              <w:marTop w:val="0"/>
              <w:marBottom w:val="0"/>
              <w:divBdr>
                <w:top w:val="none" w:sz="0" w:space="0" w:color="auto"/>
                <w:left w:val="none" w:sz="0" w:space="0" w:color="auto"/>
                <w:bottom w:val="none" w:sz="0" w:space="0" w:color="auto"/>
                <w:right w:val="none" w:sz="0" w:space="0" w:color="auto"/>
              </w:divBdr>
            </w:div>
            <w:div w:id="1965379060">
              <w:marLeft w:val="0"/>
              <w:marRight w:val="0"/>
              <w:marTop w:val="0"/>
              <w:marBottom w:val="0"/>
              <w:divBdr>
                <w:top w:val="none" w:sz="0" w:space="0" w:color="auto"/>
                <w:left w:val="none" w:sz="0" w:space="0" w:color="auto"/>
                <w:bottom w:val="none" w:sz="0" w:space="0" w:color="auto"/>
                <w:right w:val="none" w:sz="0" w:space="0" w:color="auto"/>
              </w:divBdr>
            </w:div>
            <w:div w:id="422380972">
              <w:marLeft w:val="0"/>
              <w:marRight w:val="0"/>
              <w:marTop w:val="0"/>
              <w:marBottom w:val="0"/>
              <w:divBdr>
                <w:top w:val="none" w:sz="0" w:space="0" w:color="auto"/>
                <w:left w:val="none" w:sz="0" w:space="0" w:color="auto"/>
                <w:bottom w:val="none" w:sz="0" w:space="0" w:color="auto"/>
                <w:right w:val="none" w:sz="0" w:space="0" w:color="auto"/>
              </w:divBdr>
            </w:div>
            <w:div w:id="397361535">
              <w:marLeft w:val="0"/>
              <w:marRight w:val="0"/>
              <w:marTop w:val="0"/>
              <w:marBottom w:val="0"/>
              <w:divBdr>
                <w:top w:val="none" w:sz="0" w:space="0" w:color="auto"/>
                <w:left w:val="none" w:sz="0" w:space="0" w:color="auto"/>
                <w:bottom w:val="none" w:sz="0" w:space="0" w:color="auto"/>
                <w:right w:val="none" w:sz="0" w:space="0" w:color="auto"/>
              </w:divBdr>
            </w:div>
            <w:div w:id="787700570">
              <w:marLeft w:val="0"/>
              <w:marRight w:val="0"/>
              <w:marTop w:val="0"/>
              <w:marBottom w:val="0"/>
              <w:divBdr>
                <w:top w:val="none" w:sz="0" w:space="0" w:color="auto"/>
                <w:left w:val="none" w:sz="0" w:space="0" w:color="auto"/>
                <w:bottom w:val="none" w:sz="0" w:space="0" w:color="auto"/>
                <w:right w:val="none" w:sz="0" w:space="0" w:color="auto"/>
              </w:divBdr>
            </w:div>
            <w:div w:id="643237791">
              <w:marLeft w:val="0"/>
              <w:marRight w:val="0"/>
              <w:marTop w:val="0"/>
              <w:marBottom w:val="0"/>
              <w:divBdr>
                <w:top w:val="none" w:sz="0" w:space="0" w:color="auto"/>
                <w:left w:val="none" w:sz="0" w:space="0" w:color="auto"/>
                <w:bottom w:val="none" w:sz="0" w:space="0" w:color="auto"/>
                <w:right w:val="none" w:sz="0" w:space="0" w:color="auto"/>
              </w:divBdr>
            </w:div>
            <w:div w:id="1994142292">
              <w:marLeft w:val="0"/>
              <w:marRight w:val="0"/>
              <w:marTop w:val="0"/>
              <w:marBottom w:val="0"/>
              <w:divBdr>
                <w:top w:val="none" w:sz="0" w:space="0" w:color="auto"/>
                <w:left w:val="none" w:sz="0" w:space="0" w:color="auto"/>
                <w:bottom w:val="none" w:sz="0" w:space="0" w:color="auto"/>
                <w:right w:val="none" w:sz="0" w:space="0" w:color="auto"/>
              </w:divBdr>
            </w:div>
            <w:div w:id="1552227925">
              <w:marLeft w:val="0"/>
              <w:marRight w:val="0"/>
              <w:marTop w:val="0"/>
              <w:marBottom w:val="0"/>
              <w:divBdr>
                <w:top w:val="none" w:sz="0" w:space="0" w:color="auto"/>
                <w:left w:val="none" w:sz="0" w:space="0" w:color="auto"/>
                <w:bottom w:val="none" w:sz="0" w:space="0" w:color="auto"/>
                <w:right w:val="none" w:sz="0" w:space="0" w:color="auto"/>
              </w:divBdr>
            </w:div>
            <w:div w:id="798887925">
              <w:marLeft w:val="0"/>
              <w:marRight w:val="0"/>
              <w:marTop w:val="0"/>
              <w:marBottom w:val="0"/>
              <w:divBdr>
                <w:top w:val="none" w:sz="0" w:space="0" w:color="auto"/>
                <w:left w:val="none" w:sz="0" w:space="0" w:color="auto"/>
                <w:bottom w:val="none" w:sz="0" w:space="0" w:color="auto"/>
                <w:right w:val="none" w:sz="0" w:space="0" w:color="auto"/>
              </w:divBdr>
            </w:div>
            <w:div w:id="1188984581">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430662788">
              <w:marLeft w:val="0"/>
              <w:marRight w:val="0"/>
              <w:marTop w:val="0"/>
              <w:marBottom w:val="0"/>
              <w:divBdr>
                <w:top w:val="none" w:sz="0" w:space="0" w:color="auto"/>
                <w:left w:val="none" w:sz="0" w:space="0" w:color="auto"/>
                <w:bottom w:val="none" w:sz="0" w:space="0" w:color="auto"/>
                <w:right w:val="none" w:sz="0" w:space="0" w:color="auto"/>
              </w:divBdr>
            </w:div>
            <w:div w:id="850417600">
              <w:marLeft w:val="0"/>
              <w:marRight w:val="0"/>
              <w:marTop w:val="0"/>
              <w:marBottom w:val="0"/>
              <w:divBdr>
                <w:top w:val="none" w:sz="0" w:space="0" w:color="auto"/>
                <w:left w:val="none" w:sz="0" w:space="0" w:color="auto"/>
                <w:bottom w:val="none" w:sz="0" w:space="0" w:color="auto"/>
                <w:right w:val="none" w:sz="0" w:space="0" w:color="auto"/>
              </w:divBdr>
            </w:div>
            <w:div w:id="366412498">
              <w:marLeft w:val="0"/>
              <w:marRight w:val="0"/>
              <w:marTop w:val="0"/>
              <w:marBottom w:val="0"/>
              <w:divBdr>
                <w:top w:val="none" w:sz="0" w:space="0" w:color="auto"/>
                <w:left w:val="none" w:sz="0" w:space="0" w:color="auto"/>
                <w:bottom w:val="none" w:sz="0" w:space="0" w:color="auto"/>
                <w:right w:val="none" w:sz="0" w:space="0" w:color="auto"/>
              </w:divBdr>
            </w:div>
            <w:div w:id="874931460">
              <w:marLeft w:val="0"/>
              <w:marRight w:val="0"/>
              <w:marTop w:val="0"/>
              <w:marBottom w:val="0"/>
              <w:divBdr>
                <w:top w:val="none" w:sz="0" w:space="0" w:color="auto"/>
                <w:left w:val="none" w:sz="0" w:space="0" w:color="auto"/>
                <w:bottom w:val="none" w:sz="0" w:space="0" w:color="auto"/>
                <w:right w:val="none" w:sz="0" w:space="0" w:color="auto"/>
              </w:divBdr>
            </w:div>
            <w:div w:id="1596672528">
              <w:marLeft w:val="0"/>
              <w:marRight w:val="0"/>
              <w:marTop w:val="0"/>
              <w:marBottom w:val="0"/>
              <w:divBdr>
                <w:top w:val="none" w:sz="0" w:space="0" w:color="auto"/>
                <w:left w:val="none" w:sz="0" w:space="0" w:color="auto"/>
                <w:bottom w:val="none" w:sz="0" w:space="0" w:color="auto"/>
                <w:right w:val="none" w:sz="0" w:space="0" w:color="auto"/>
              </w:divBdr>
            </w:div>
            <w:div w:id="2012677217">
              <w:marLeft w:val="0"/>
              <w:marRight w:val="0"/>
              <w:marTop w:val="0"/>
              <w:marBottom w:val="0"/>
              <w:divBdr>
                <w:top w:val="none" w:sz="0" w:space="0" w:color="auto"/>
                <w:left w:val="none" w:sz="0" w:space="0" w:color="auto"/>
                <w:bottom w:val="none" w:sz="0" w:space="0" w:color="auto"/>
                <w:right w:val="none" w:sz="0" w:space="0" w:color="auto"/>
              </w:divBdr>
            </w:div>
            <w:div w:id="162745497">
              <w:marLeft w:val="0"/>
              <w:marRight w:val="0"/>
              <w:marTop w:val="0"/>
              <w:marBottom w:val="0"/>
              <w:divBdr>
                <w:top w:val="none" w:sz="0" w:space="0" w:color="auto"/>
                <w:left w:val="none" w:sz="0" w:space="0" w:color="auto"/>
                <w:bottom w:val="none" w:sz="0" w:space="0" w:color="auto"/>
                <w:right w:val="none" w:sz="0" w:space="0" w:color="auto"/>
              </w:divBdr>
            </w:div>
            <w:div w:id="973173754">
              <w:marLeft w:val="0"/>
              <w:marRight w:val="0"/>
              <w:marTop w:val="0"/>
              <w:marBottom w:val="0"/>
              <w:divBdr>
                <w:top w:val="none" w:sz="0" w:space="0" w:color="auto"/>
                <w:left w:val="none" w:sz="0" w:space="0" w:color="auto"/>
                <w:bottom w:val="none" w:sz="0" w:space="0" w:color="auto"/>
                <w:right w:val="none" w:sz="0" w:space="0" w:color="auto"/>
              </w:divBdr>
            </w:div>
            <w:div w:id="1798185612">
              <w:marLeft w:val="0"/>
              <w:marRight w:val="0"/>
              <w:marTop w:val="0"/>
              <w:marBottom w:val="0"/>
              <w:divBdr>
                <w:top w:val="none" w:sz="0" w:space="0" w:color="auto"/>
                <w:left w:val="none" w:sz="0" w:space="0" w:color="auto"/>
                <w:bottom w:val="none" w:sz="0" w:space="0" w:color="auto"/>
                <w:right w:val="none" w:sz="0" w:space="0" w:color="auto"/>
              </w:divBdr>
            </w:div>
            <w:div w:id="1763837761">
              <w:marLeft w:val="0"/>
              <w:marRight w:val="0"/>
              <w:marTop w:val="0"/>
              <w:marBottom w:val="0"/>
              <w:divBdr>
                <w:top w:val="none" w:sz="0" w:space="0" w:color="auto"/>
                <w:left w:val="none" w:sz="0" w:space="0" w:color="auto"/>
                <w:bottom w:val="none" w:sz="0" w:space="0" w:color="auto"/>
                <w:right w:val="none" w:sz="0" w:space="0" w:color="auto"/>
              </w:divBdr>
            </w:div>
            <w:div w:id="1097291052">
              <w:marLeft w:val="0"/>
              <w:marRight w:val="0"/>
              <w:marTop w:val="0"/>
              <w:marBottom w:val="0"/>
              <w:divBdr>
                <w:top w:val="none" w:sz="0" w:space="0" w:color="auto"/>
                <w:left w:val="none" w:sz="0" w:space="0" w:color="auto"/>
                <w:bottom w:val="none" w:sz="0" w:space="0" w:color="auto"/>
                <w:right w:val="none" w:sz="0" w:space="0" w:color="auto"/>
              </w:divBdr>
            </w:div>
            <w:div w:id="343557871">
              <w:marLeft w:val="0"/>
              <w:marRight w:val="0"/>
              <w:marTop w:val="0"/>
              <w:marBottom w:val="0"/>
              <w:divBdr>
                <w:top w:val="none" w:sz="0" w:space="0" w:color="auto"/>
                <w:left w:val="none" w:sz="0" w:space="0" w:color="auto"/>
                <w:bottom w:val="none" w:sz="0" w:space="0" w:color="auto"/>
                <w:right w:val="none" w:sz="0" w:space="0" w:color="auto"/>
              </w:divBdr>
            </w:div>
            <w:div w:id="1286041401">
              <w:marLeft w:val="0"/>
              <w:marRight w:val="0"/>
              <w:marTop w:val="0"/>
              <w:marBottom w:val="0"/>
              <w:divBdr>
                <w:top w:val="none" w:sz="0" w:space="0" w:color="auto"/>
                <w:left w:val="none" w:sz="0" w:space="0" w:color="auto"/>
                <w:bottom w:val="none" w:sz="0" w:space="0" w:color="auto"/>
                <w:right w:val="none" w:sz="0" w:space="0" w:color="auto"/>
              </w:divBdr>
            </w:div>
            <w:div w:id="2109426731">
              <w:marLeft w:val="0"/>
              <w:marRight w:val="0"/>
              <w:marTop w:val="0"/>
              <w:marBottom w:val="0"/>
              <w:divBdr>
                <w:top w:val="none" w:sz="0" w:space="0" w:color="auto"/>
                <w:left w:val="none" w:sz="0" w:space="0" w:color="auto"/>
                <w:bottom w:val="none" w:sz="0" w:space="0" w:color="auto"/>
                <w:right w:val="none" w:sz="0" w:space="0" w:color="auto"/>
              </w:divBdr>
            </w:div>
            <w:div w:id="967705167">
              <w:marLeft w:val="0"/>
              <w:marRight w:val="0"/>
              <w:marTop w:val="0"/>
              <w:marBottom w:val="0"/>
              <w:divBdr>
                <w:top w:val="none" w:sz="0" w:space="0" w:color="auto"/>
                <w:left w:val="none" w:sz="0" w:space="0" w:color="auto"/>
                <w:bottom w:val="none" w:sz="0" w:space="0" w:color="auto"/>
                <w:right w:val="none" w:sz="0" w:space="0" w:color="auto"/>
              </w:divBdr>
            </w:div>
            <w:div w:id="240063806">
              <w:marLeft w:val="0"/>
              <w:marRight w:val="0"/>
              <w:marTop w:val="0"/>
              <w:marBottom w:val="0"/>
              <w:divBdr>
                <w:top w:val="none" w:sz="0" w:space="0" w:color="auto"/>
                <w:left w:val="none" w:sz="0" w:space="0" w:color="auto"/>
                <w:bottom w:val="none" w:sz="0" w:space="0" w:color="auto"/>
                <w:right w:val="none" w:sz="0" w:space="0" w:color="auto"/>
              </w:divBdr>
            </w:div>
            <w:div w:id="1989088623">
              <w:marLeft w:val="0"/>
              <w:marRight w:val="0"/>
              <w:marTop w:val="0"/>
              <w:marBottom w:val="0"/>
              <w:divBdr>
                <w:top w:val="none" w:sz="0" w:space="0" w:color="auto"/>
                <w:left w:val="none" w:sz="0" w:space="0" w:color="auto"/>
                <w:bottom w:val="none" w:sz="0" w:space="0" w:color="auto"/>
                <w:right w:val="none" w:sz="0" w:space="0" w:color="auto"/>
              </w:divBdr>
            </w:div>
            <w:div w:id="1087505584">
              <w:marLeft w:val="0"/>
              <w:marRight w:val="0"/>
              <w:marTop w:val="0"/>
              <w:marBottom w:val="0"/>
              <w:divBdr>
                <w:top w:val="none" w:sz="0" w:space="0" w:color="auto"/>
                <w:left w:val="none" w:sz="0" w:space="0" w:color="auto"/>
                <w:bottom w:val="none" w:sz="0" w:space="0" w:color="auto"/>
                <w:right w:val="none" w:sz="0" w:space="0" w:color="auto"/>
              </w:divBdr>
            </w:div>
            <w:div w:id="1876965123">
              <w:marLeft w:val="0"/>
              <w:marRight w:val="0"/>
              <w:marTop w:val="0"/>
              <w:marBottom w:val="0"/>
              <w:divBdr>
                <w:top w:val="none" w:sz="0" w:space="0" w:color="auto"/>
                <w:left w:val="none" w:sz="0" w:space="0" w:color="auto"/>
                <w:bottom w:val="none" w:sz="0" w:space="0" w:color="auto"/>
                <w:right w:val="none" w:sz="0" w:space="0" w:color="auto"/>
              </w:divBdr>
            </w:div>
            <w:div w:id="31805194">
              <w:marLeft w:val="0"/>
              <w:marRight w:val="0"/>
              <w:marTop w:val="0"/>
              <w:marBottom w:val="0"/>
              <w:divBdr>
                <w:top w:val="none" w:sz="0" w:space="0" w:color="auto"/>
                <w:left w:val="none" w:sz="0" w:space="0" w:color="auto"/>
                <w:bottom w:val="none" w:sz="0" w:space="0" w:color="auto"/>
                <w:right w:val="none" w:sz="0" w:space="0" w:color="auto"/>
              </w:divBdr>
            </w:div>
            <w:div w:id="1350520666">
              <w:marLeft w:val="0"/>
              <w:marRight w:val="0"/>
              <w:marTop w:val="0"/>
              <w:marBottom w:val="0"/>
              <w:divBdr>
                <w:top w:val="none" w:sz="0" w:space="0" w:color="auto"/>
                <w:left w:val="none" w:sz="0" w:space="0" w:color="auto"/>
                <w:bottom w:val="none" w:sz="0" w:space="0" w:color="auto"/>
                <w:right w:val="none" w:sz="0" w:space="0" w:color="auto"/>
              </w:divBdr>
            </w:div>
            <w:div w:id="1555775954">
              <w:marLeft w:val="0"/>
              <w:marRight w:val="0"/>
              <w:marTop w:val="0"/>
              <w:marBottom w:val="0"/>
              <w:divBdr>
                <w:top w:val="none" w:sz="0" w:space="0" w:color="auto"/>
                <w:left w:val="none" w:sz="0" w:space="0" w:color="auto"/>
                <w:bottom w:val="none" w:sz="0" w:space="0" w:color="auto"/>
                <w:right w:val="none" w:sz="0" w:space="0" w:color="auto"/>
              </w:divBdr>
            </w:div>
            <w:div w:id="1054427215">
              <w:marLeft w:val="0"/>
              <w:marRight w:val="0"/>
              <w:marTop w:val="0"/>
              <w:marBottom w:val="0"/>
              <w:divBdr>
                <w:top w:val="none" w:sz="0" w:space="0" w:color="auto"/>
                <w:left w:val="none" w:sz="0" w:space="0" w:color="auto"/>
                <w:bottom w:val="none" w:sz="0" w:space="0" w:color="auto"/>
                <w:right w:val="none" w:sz="0" w:space="0" w:color="auto"/>
              </w:divBdr>
            </w:div>
            <w:div w:id="491486802">
              <w:marLeft w:val="0"/>
              <w:marRight w:val="0"/>
              <w:marTop w:val="0"/>
              <w:marBottom w:val="0"/>
              <w:divBdr>
                <w:top w:val="none" w:sz="0" w:space="0" w:color="auto"/>
                <w:left w:val="none" w:sz="0" w:space="0" w:color="auto"/>
                <w:bottom w:val="none" w:sz="0" w:space="0" w:color="auto"/>
                <w:right w:val="none" w:sz="0" w:space="0" w:color="auto"/>
              </w:divBdr>
            </w:div>
            <w:div w:id="1332831790">
              <w:marLeft w:val="0"/>
              <w:marRight w:val="0"/>
              <w:marTop w:val="0"/>
              <w:marBottom w:val="0"/>
              <w:divBdr>
                <w:top w:val="none" w:sz="0" w:space="0" w:color="auto"/>
                <w:left w:val="none" w:sz="0" w:space="0" w:color="auto"/>
                <w:bottom w:val="none" w:sz="0" w:space="0" w:color="auto"/>
                <w:right w:val="none" w:sz="0" w:space="0" w:color="auto"/>
              </w:divBdr>
            </w:div>
            <w:div w:id="271790976">
              <w:marLeft w:val="0"/>
              <w:marRight w:val="0"/>
              <w:marTop w:val="0"/>
              <w:marBottom w:val="0"/>
              <w:divBdr>
                <w:top w:val="none" w:sz="0" w:space="0" w:color="auto"/>
                <w:left w:val="none" w:sz="0" w:space="0" w:color="auto"/>
                <w:bottom w:val="none" w:sz="0" w:space="0" w:color="auto"/>
                <w:right w:val="none" w:sz="0" w:space="0" w:color="auto"/>
              </w:divBdr>
            </w:div>
            <w:div w:id="1094397476">
              <w:marLeft w:val="0"/>
              <w:marRight w:val="0"/>
              <w:marTop w:val="0"/>
              <w:marBottom w:val="0"/>
              <w:divBdr>
                <w:top w:val="none" w:sz="0" w:space="0" w:color="auto"/>
                <w:left w:val="none" w:sz="0" w:space="0" w:color="auto"/>
                <w:bottom w:val="none" w:sz="0" w:space="0" w:color="auto"/>
                <w:right w:val="none" w:sz="0" w:space="0" w:color="auto"/>
              </w:divBdr>
            </w:div>
            <w:div w:id="883828737">
              <w:marLeft w:val="0"/>
              <w:marRight w:val="0"/>
              <w:marTop w:val="0"/>
              <w:marBottom w:val="0"/>
              <w:divBdr>
                <w:top w:val="none" w:sz="0" w:space="0" w:color="auto"/>
                <w:left w:val="none" w:sz="0" w:space="0" w:color="auto"/>
                <w:bottom w:val="none" w:sz="0" w:space="0" w:color="auto"/>
                <w:right w:val="none" w:sz="0" w:space="0" w:color="auto"/>
              </w:divBdr>
            </w:div>
            <w:div w:id="1298561932">
              <w:marLeft w:val="0"/>
              <w:marRight w:val="0"/>
              <w:marTop w:val="0"/>
              <w:marBottom w:val="0"/>
              <w:divBdr>
                <w:top w:val="none" w:sz="0" w:space="0" w:color="auto"/>
                <w:left w:val="none" w:sz="0" w:space="0" w:color="auto"/>
                <w:bottom w:val="none" w:sz="0" w:space="0" w:color="auto"/>
                <w:right w:val="none" w:sz="0" w:space="0" w:color="auto"/>
              </w:divBdr>
            </w:div>
            <w:div w:id="1544169690">
              <w:marLeft w:val="0"/>
              <w:marRight w:val="0"/>
              <w:marTop w:val="0"/>
              <w:marBottom w:val="0"/>
              <w:divBdr>
                <w:top w:val="none" w:sz="0" w:space="0" w:color="auto"/>
                <w:left w:val="none" w:sz="0" w:space="0" w:color="auto"/>
                <w:bottom w:val="none" w:sz="0" w:space="0" w:color="auto"/>
                <w:right w:val="none" w:sz="0" w:space="0" w:color="auto"/>
              </w:divBdr>
            </w:div>
            <w:div w:id="1366128657">
              <w:marLeft w:val="0"/>
              <w:marRight w:val="0"/>
              <w:marTop w:val="0"/>
              <w:marBottom w:val="0"/>
              <w:divBdr>
                <w:top w:val="none" w:sz="0" w:space="0" w:color="auto"/>
                <w:left w:val="none" w:sz="0" w:space="0" w:color="auto"/>
                <w:bottom w:val="none" w:sz="0" w:space="0" w:color="auto"/>
                <w:right w:val="none" w:sz="0" w:space="0" w:color="auto"/>
              </w:divBdr>
            </w:div>
            <w:div w:id="1439832166">
              <w:marLeft w:val="0"/>
              <w:marRight w:val="0"/>
              <w:marTop w:val="0"/>
              <w:marBottom w:val="0"/>
              <w:divBdr>
                <w:top w:val="none" w:sz="0" w:space="0" w:color="auto"/>
                <w:left w:val="none" w:sz="0" w:space="0" w:color="auto"/>
                <w:bottom w:val="none" w:sz="0" w:space="0" w:color="auto"/>
                <w:right w:val="none" w:sz="0" w:space="0" w:color="auto"/>
              </w:divBdr>
            </w:div>
            <w:div w:id="284042979">
              <w:marLeft w:val="0"/>
              <w:marRight w:val="0"/>
              <w:marTop w:val="0"/>
              <w:marBottom w:val="0"/>
              <w:divBdr>
                <w:top w:val="none" w:sz="0" w:space="0" w:color="auto"/>
                <w:left w:val="none" w:sz="0" w:space="0" w:color="auto"/>
                <w:bottom w:val="none" w:sz="0" w:space="0" w:color="auto"/>
                <w:right w:val="none" w:sz="0" w:space="0" w:color="auto"/>
              </w:divBdr>
            </w:div>
            <w:div w:id="1534072613">
              <w:marLeft w:val="0"/>
              <w:marRight w:val="0"/>
              <w:marTop w:val="0"/>
              <w:marBottom w:val="0"/>
              <w:divBdr>
                <w:top w:val="none" w:sz="0" w:space="0" w:color="auto"/>
                <w:left w:val="none" w:sz="0" w:space="0" w:color="auto"/>
                <w:bottom w:val="none" w:sz="0" w:space="0" w:color="auto"/>
                <w:right w:val="none" w:sz="0" w:space="0" w:color="auto"/>
              </w:divBdr>
            </w:div>
            <w:div w:id="1693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88439">
      <w:bodyDiv w:val="1"/>
      <w:marLeft w:val="0"/>
      <w:marRight w:val="0"/>
      <w:marTop w:val="0"/>
      <w:marBottom w:val="0"/>
      <w:divBdr>
        <w:top w:val="none" w:sz="0" w:space="0" w:color="auto"/>
        <w:left w:val="none" w:sz="0" w:space="0" w:color="auto"/>
        <w:bottom w:val="none" w:sz="0" w:space="0" w:color="auto"/>
        <w:right w:val="none" w:sz="0" w:space="0" w:color="auto"/>
      </w:divBdr>
      <w:divsChild>
        <w:div w:id="748507349">
          <w:marLeft w:val="0"/>
          <w:marRight w:val="0"/>
          <w:marTop w:val="0"/>
          <w:marBottom w:val="0"/>
          <w:divBdr>
            <w:top w:val="none" w:sz="0" w:space="0" w:color="auto"/>
            <w:left w:val="none" w:sz="0" w:space="0" w:color="auto"/>
            <w:bottom w:val="none" w:sz="0" w:space="0" w:color="auto"/>
            <w:right w:val="none" w:sz="0" w:space="0" w:color="auto"/>
          </w:divBdr>
          <w:divsChild>
            <w:div w:id="54747970">
              <w:marLeft w:val="0"/>
              <w:marRight w:val="0"/>
              <w:marTop w:val="0"/>
              <w:marBottom w:val="0"/>
              <w:divBdr>
                <w:top w:val="none" w:sz="0" w:space="0" w:color="auto"/>
                <w:left w:val="none" w:sz="0" w:space="0" w:color="auto"/>
                <w:bottom w:val="none" w:sz="0" w:space="0" w:color="auto"/>
                <w:right w:val="none" w:sz="0" w:space="0" w:color="auto"/>
              </w:divBdr>
            </w:div>
            <w:div w:id="197815569">
              <w:marLeft w:val="0"/>
              <w:marRight w:val="0"/>
              <w:marTop w:val="0"/>
              <w:marBottom w:val="0"/>
              <w:divBdr>
                <w:top w:val="none" w:sz="0" w:space="0" w:color="auto"/>
                <w:left w:val="none" w:sz="0" w:space="0" w:color="auto"/>
                <w:bottom w:val="none" w:sz="0" w:space="0" w:color="auto"/>
                <w:right w:val="none" w:sz="0" w:space="0" w:color="auto"/>
              </w:divBdr>
            </w:div>
            <w:div w:id="1122194381">
              <w:marLeft w:val="0"/>
              <w:marRight w:val="0"/>
              <w:marTop w:val="0"/>
              <w:marBottom w:val="0"/>
              <w:divBdr>
                <w:top w:val="none" w:sz="0" w:space="0" w:color="auto"/>
                <w:left w:val="none" w:sz="0" w:space="0" w:color="auto"/>
                <w:bottom w:val="none" w:sz="0" w:space="0" w:color="auto"/>
                <w:right w:val="none" w:sz="0" w:space="0" w:color="auto"/>
              </w:divBdr>
            </w:div>
            <w:div w:id="203156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4075">
      <w:bodyDiv w:val="1"/>
      <w:marLeft w:val="0"/>
      <w:marRight w:val="0"/>
      <w:marTop w:val="0"/>
      <w:marBottom w:val="0"/>
      <w:divBdr>
        <w:top w:val="none" w:sz="0" w:space="0" w:color="auto"/>
        <w:left w:val="none" w:sz="0" w:space="0" w:color="auto"/>
        <w:bottom w:val="none" w:sz="0" w:space="0" w:color="auto"/>
        <w:right w:val="none" w:sz="0" w:space="0" w:color="auto"/>
      </w:divBdr>
      <w:divsChild>
        <w:div w:id="384456504">
          <w:marLeft w:val="0"/>
          <w:marRight w:val="0"/>
          <w:marTop w:val="0"/>
          <w:marBottom w:val="0"/>
          <w:divBdr>
            <w:top w:val="none" w:sz="0" w:space="0" w:color="auto"/>
            <w:left w:val="none" w:sz="0" w:space="0" w:color="auto"/>
            <w:bottom w:val="none" w:sz="0" w:space="0" w:color="auto"/>
            <w:right w:val="none" w:sz="0" w:space="0" w:color="auto"/>
          </w:divBdr>
          <w:divsChild>
            <w:div w:id="8872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916">
      <w:bodyDiv w:val="1"/>
      <w:marLeft w:val="0"/>
      <w:marRight w:val="0"/>
      <w:marTop w:val="0"/>
      <w:marBottom w:val="0"/>
      <w:divBdr>
        <w:top w:val="none" w:sz="0" w:space="0" w:color="auto"/>
        <w:left w:val="none" w:sz="0" w:space="0" w:color="auto"/>
        <w:bottom w:val="none" w:sz="0" w:space="0" w:color="auto"/>
        <w:right w:val="none" w:sz="0" w:space="0" w:color="auto"/>
      </w:divBdr>
      <w:divsChild>
        <w:div w:id="256789988">
          <w:marLeft w:val="0"/>
          <w:marRight w:val="0"/>
          <w:marTop w:val="0"/>
          <w:marBottom w:val="0"/>
          <w:divBdr>
            <w:top w:val="none" w:sz="0" w:space="0" w:color="auto"/>
            <w:left w:val="none" w:sz="0" w:space="0" w:color="auto"/>
            <w:bottom w:val="none" w:sz="0" w:space="0" w:color="auto"/>
            <w:right w:val="none" w:sz="0" w:space="0" w:color="auto"/>
          </w:divBdr>
          <w:divsChild>
            <w:div w:id="11288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519">
      <w:bodyDiv w:val="1"/>
      <w:marLeft w:val="0"/>
      <w:marRight w:val="0"/>
      <w:marTop w:val="0"/>
      <w:marBottom w:val="0"/>
      <w:divBdr>
        <w:top w:val="none" w:sz="0" w:space="0" w:color="auto"/>
        <w:left w:val="none" w:sz="0" w:space="0" w:color="auto"/>
        <w:bottom w:val="none" w:sz="0" w:space="0" w:color="auto"/>
        <w:right w:val="none" w:sz="0" w:space="0" w:color="auto"/>
      </w:divBdr>
      <w:divsChild>
        <w:div w:id="2048137113">
          <w:marLeft w:val="0"/>
          <w:marRight w:val="0"/>
          <w:marTop w:val="0"/>
          <w:marBottom w:val="0"/>
          <w:divBdr>
            <w:top w:val="none" w:sz="0" w:space="0" w:color="auto"/>
            <w:left w:val="none" w:sz="0" w:space="0" w:color="auto"/>
            <w:bottom w:val="none" w:sz="0" w:space="0" w:color="auto"/>
            <w:right w:val="none" w:sz="0" w:space="0" w:color="auto"/>
          </w:divBdr>
          <w:divsChild>
            <w:div w:id="83715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343">
      <w:bodyDiv w:val="1"/>
      <w:marLeft w:val="0"/>
      <w:marRight w:val="0"/>
      <w:marTop w:val="0"/>
      <w:marBottom w:val="0"/>
      <w:divBdr>
        <w:top w:val="none" w:sz="0" w:space="0" w:color="auto"/>
        <w:left w:val="none" w:sz="0" w:space="0" w:color="auto"/>
        <w:bottom w:val="none" w:sz="0" w:space="0" w:color="auto"/>
        <w:right w:val="none" w:sz="0" w:space="0" w:color="auto"/>
      </w:divBdr>
      <w:divsChild>
        <w:div w:id="129445867">
          <w:marLeft w:val="0"/>
          <w:marRight w:val="0"/>
          <w:marTop w:val="0"/>
          <w:marBottom w:val="0"/>
          <w:divBdr>
            <w:top w:val="none" w:sz="0" w:space="0" w:color="auto"/>
            <w:left w:val="none" w:sz="0" w:space="0" w:color="auto"/>
            <w:bottom w:val="none" w:sz="0" w:space="0" w:color="auto"/>
            <w:right w:val="none" w:sz="0" w:space="0" w:color="auto"/>
          </w:divBdr>
          <w:divsChild>
            <w:div w:id="1061249700">
              <w:marLeft w:val="0"/>
              <w:marRight w:val="0"/>
              <w:marTop w:val="0"/>
              <w:marBottom w:val="0"/>
              <w:divBdr>
                <w:top w:val="none" w:sz="0" w:space="0" w:color="auto"/>
                <w:left w:val="none" w:sz="0" w:space="0" w:color="auto"/>
                <w:bottom w:val="none" w:sz="0" w:space="0" w:color="auto"/>
                <w:right w:val="none" w:sz="0" w:space="0" w:color="auto"/>
              </w:divBdr>
            </w:div>
            <w:div w:id="1349063567">
              <w:marLeft w:val="0"/>
              <w:marRight w:val="0"/>
              <w:marTop w:val="0"/>
              <w:marBottom w:val="0"/>
              <w:divBdr>
                <w:top w:val="none" w:sz="0" w:space="0" w:color="auto"/>
                <w:left w:val="none" w:sz="0" w:space="0" w:color="auto"/>
                <w:bottom w:val="none" w:sz="0" w:space="0" w:color="auto"/>
                <w:right w:val="none" w:sz="0" w:space="0" w:color="auto"/>
              </w:divBdr>
            </w:div>
            <w:div w:id="1514953292">
              <w:marLeft w:val="0"/>
              <w:marRight w:val="0"/>
              <w:marTop w:val="0"/>
              <w:marBottom w:val="0"/>
              <w:divBdr>
                <w:top w:val="none" w:sz="0" w:space="0" w:color="auto"/>
                <w:left w:val="none" w:sz="0" w:space="0" w:color="auto"/>
                <w:bottom w:val="none" w:sz="0" w:space="0" w:color="auto"/>
                <w:right w:val="none" w:sz="0" w:space="0" w:color="auto"/>
              </w:divBdr>
            </w:div>
            <w:div w:id="893279279">
              <w:marLeft w:val="0"/>
              <w:marRight w:val="0"/>
              <w:marTop w:val="0"/>
              <w:marBottom w:val="0"/>
              <w:divBdr>
                <w:top w:val="none" w:sz="0" w:space="0" w:color="auto"/>
                <w:left w:val="none" w:sz="0" w:space="0" w:color="auto"/>
                <w:bottom w:val="none" w:sz="0" w:space="0" w:color="auto"/>
                <w:right w:val="none" w:sz="0" w:space="0" w:color="auto"/>
              </w:divBdr>
            </w:div>
            <w:div w:id="373819706">
              <w:marLeft w:val="0"/>
              <w:marRight w:val="0"/>
              <w:marTop w:val="0"/>
              <w:marBottom w:val="0"/>
              <w:divBdr>
                <w:top w:val="none" w:sz="0" w:space="0" w:color="auto"/>
                <w:left w:val="none" w:sz="0" w:space="0" w:color="auto"/>
                <w:bottom w:val="none" w:sz="0" w:space="0" w:color="auto"/>
                <w:right w:val="none" w:sz="0" w:space="0" w:color="auto"/>
              </w:divBdr>
            </w:div>
            <w:div w:id="89862609">
              <w:marLeft w:val="0"/>
              <w:marRight w:val="0"/>
              <w:marTop w:val="0"/>
              <w:marBottom w:val="0"/>
              <w:divBdr>
                <w:top w:val="none" w:sz="0" w:space="0" w:color="auto"/>
                <w:left w:val="none" w:sz="0" w:space="0" w:color="auto"/>
                <w:bottom w:val="none" w:sz="0" w:space="0" w:color="auto"/>
                <w:right w:val="none" w:sz="0" w:space="0" w:color="auto"/>
              </w:divBdr>
            </w:div>
            <w:div w:id="811293754">
              <w:marLeft w:val="0"/>
              <w:marRight w:val="0"/>
              <w:marTop w:val="0"/>
              <w:marBottom w:val="0"/>
              <w:divBdr>
                <w:top w:val="none" w:sz="0" w:space="0" w:color="auto"/>
                <w:left w:val="none" w:sz="0" w:space="0" w:color="auto"/>
                <w:bottom w:val="none" w:sz="0" w:space="0" w:color="auto"/>
                <w:right w:val="none" w:sz="0" w:space="0" w:color="auto"/>
              </w:divBdr>
            </w:div>
            <w:div w:id="1208224118">
              <w:marLeft w:val="0"/>
              <w:marRight w:val="0"/>
              <w:marTop w:val="0"/>
              <w:marBottom w:val="0"/>
              <w:divBdr>
                <w:top w:val="none" w:sz="0" w:space="0" w:color="auto"/>
                <w:left w:val="none" w:sz="0" w:space="0" w:color="auto"/>
                <w:bottom w:val="none" w:sz="0" w:space="0" w:color="auto"/>
                <w:right w:val="none" w:sz="0" w:space="0" w:color="auto"/>
              </w:divBdr>
            </w:div>
            <w:div w:id="260139978">
              <w:marLeft w:val="0"/>
              <w:marRight w:val="0"/>
              <w:marTop w:val="0"/>
              <w:marBottom w:val="0"/>
              <w:divBdr>
                <w:top w:val="none" w:sz="0" w:space="0" w:color="auto"/>
                <w:left w:val="none" w:sz="0" w:space="0" w:color="auto"/>
                <w:bottom w:val="none" w:sz="0" w:space="0" w:color="auto"/>
                <w:right w:val="none" w:sz="0" w:space="0" w:color="auto"/>
              </w:divBdr>
            </w:div>
            <w:div w:id="1427340630">
              <w:marLeft w:val="0"/>
              <w:marRight w:val="0"/>
              <w:marTop w:val="0"/>
              <w:marBottom w:val="0"/>
              <w:divBdr>
                <w:top w:val="none" w:sz="0" w:space="0" w:color="auto"/>
                <w:left w:val="none" w:sz="0" w:space="0" w:color="auto"/>
                <w:bottom w:val="none" w:sz="0" w:space="0" w:color="auto"/>
                <w:right w:val="none" w:sz="0" w:space="0" w:color="auto"/>
              </w:divBdr>
            </w:div>
            <w:div w:id="88891366">
              <w:marLeft w:val="0"/>
              <w:marRight w:val="0"/>
              <w:marTop w:val="0"/>
              <w:marBottom w:val="0"/>
              <w:divBdr>
                <w:top w:val="none" w:sz="0" w:space="0" w:color="auto"/>
                <w:left w:val="none" w:sz="0" w:space="0" w:color="auto"/>
                <w:bottom w:val="none" w:sz="0" w:space="0" w:color="auto"/>
                <w:right w:val="none" w:sz="0" w:space="0" w:color="auto"/>
              </w:divBdr>
            </w:div>
            <w:div w:id="772937901">
              <w:marLeft w:val="0"/>
              <w:marRight w:val="0"/>
              <w:marTop w:val="0"/>
              <w:marBottom w:val="0"/>
              <w:divBdr>
                <w:top w:val="none" w:sz="0" w:space="0" w:color="auto"/>
                <w:left w:val="none" w:sz="0" w:space="0" w:color="auto"/>
                <w:bottom w:val="none" w:sz="0" w:space="0" w:color="auto"/>
                <w:right w:val="none" w:sz="0" w:space="0" w:color="auto"/>
              </w:divBdr>
            </w:div>
            <w:div w:id="673412428">
              <w:marLeft w:val="0"/>
              <w:marRight w:val="0"/>
              <w:marTop w:val="0"/>
              <w:marBottom w:val="0"/>
              <w:divBdr>
                <w:top w:val="none" w:sz="0" w:space="0" w:color="auto"/>
                <w:left w:val="none" w:sz="0" w:space="0" w:color="auto"/>
                <w:bottom w:val="none" w:sz="0" w:space="0" w:color="auto"/>
                <w:right w:val="none" w:sz="0" w:space="0" w:color="auto"/>
              </w:divBdr>
            </w:div>
            <w:div w:id="212233351">
              <w:marLeft w:val="0"/>
              <w:marRight w:val="0"/>
              <w:marTop w:val="0"/>
              <w:marBottom w:val="0"/>
              <w:divBdr>
                <w:top w:val="none" w:sz="0" w:space="0" w:color="auto"/>
                <w:left w:val="none" w:sz="0" w:space="0" w:color="auto"/>
                <w:bottom w:val="none" w:sz="0" w:space="0" w:color="auto"/>
                <w:right w:val="none" w:sz="0" w:space="0" w:color="auto"/>
              </w:divBdr>
            </w:div>
            <w:div w:id="207961889">
              <w:marLeft w:val="0"/>
              <w:marRight w:val="0"/>
              <w:marTop w:val="0"/>
              <w:marBottom w:val="0"/>
              <w:divBdr>
                <w:top w:val="none" w:sz="0" w:space="0" w:color="auto"/>
                <w:left w:val="none" w:sz="0" w:space="0" w:color="auto"/>
                <w:bottom w:val="none" w:sz="0" w:space="0" w:color="auto"/>
                <w:right w:val="none" w:sz="0" w:space="0" w:color="auto"/>
              </w:divBdr>
            </w:div>
            <w:div w:id="1740396580">
              <w:marLeft w:val="0"/>
              <w:marRight w:val="0"/>
              <w:marTop w:val="0"/>
              <w:marBottom w:val="0"/>
              <w:divBdr>
                <w:top w:val="none" w:sz="0" w:space="0" w:color="auto"/>
                <w:left w:val="none" w:sz="0" w:space="0" w:color="auto"/>
                <w:bottom w:val="none" w:sz="0" w:space="0" w:color="auto"/>
                <w:right w:val="none" w:sz="0" w:space="0" w:color="auto"/>
              </w:divBdr>
            </w:div>
            <w:div w:id="191966989">
              <w:marLeft w:val="0"/>
              <w:marRight w:val="0"/>
              <w:marTop w:val="0"/>
              <w:marBottom w:val="0"/>
              <w:divBdr>
                <w:top w:val="none" w:sz="0" w:space="0" w:color="auto"/>
                <w:left w:val="none" w:sz="0" w:space="0" w:color="auto"/>
                <w:bottom w:val="none" w:sz="0" w:space="0" w:color="auto"/>
                <w:right w:val="none" w:sz="0" w:space="0" w:color="auto"/>
              </w:divBdr>
            </w:div>
            <w:div w:id="202135199">
              <w:marLeft w:val="0"/>
              <w:marRight w:val="0"/>
              <w:marTop w:val="0"/>
              <w:marBottom w:val="0"/>
              <w:divBdr>
                <w:top w:val="none" w:sz="0" w:space="0" w:color="auto"/>
                <w:left w:val="none" w:sz="0" w:space="0" w:color="auto"/>
                <w:bottom w:val="none" w:sz="0" w:space="0" w:color="auto"/>
                <w:right w:val="none" w:sz="0" w:space="0" w:color="auto"/>
              </w:divBdr>
            </w:div>
            <w:div w:id="1076589781">
              <w:marLeft w:val="0"/>
              <w:marRight w:val="0"/>
              <w:marTop w:val="0"/>
              <w:marBottom w:val="0"/>
              <w:divBdr>
                <w:top w:val="none" w:sz="0" w:space="0" w:color="auto"/>
                <w:left w:val="none" w:sz="0" w:space="0" w:color="auto"/>
                <w:bottom w:val="none" w:sz="0" w:space="0" w:color="auto"/>
                <w:right w:val="none" w:sz="0" w:space="0" w:color="auto"/>
              </w:divBdr>
            </w:div>
            <w:div w:id="1274433591">
              <w:marLeft w:val="0"/>
              <w:marRight w:val="0"/>
              <w:marTop w:val="0"/>
              <w:marBottom w:val="0"/>
              <w:divBdr>
                <w:top w:val="none" w:sz="0" w:space="0" w:color="auto"/>
                <w:left w:val="none" w:sz="0" w:space="0" w:color="auto"/>
                <w:bottom w:val="none" w:sz="0" w:space="0" w:color="auto"/>
                <w:right w:val="none" w:sz="0" w:space="0" w:color="auto"/>
              </w:divBdr>
            </w:div>
            <w:div w:id="1555508976">
              <w:marLeft w:val="0"/>
              <w:marRight w:val="0"/>
              <w:marTop w:val="0"/>
              <w:marBottom w:val="0"/>
              <w:divBdr>
                <w:top w:val="none" w:sz="0" w:space="0" w:color="auto"/>
                <w:left w:val="none" w:sz="0" w:space="0" w:color="auto"/>
                <w:bottom w:val="none" w:sz="0" w:space="0" w:color="auto"/>
                <w:right w:val="none" w:sz="0" w:space="0" w:color="auto"/>
              </w:divBdr>
            </w:div>
            <w:div w:id="972756527">
              <w:marLeft w:val="0"/>
              <w:marRight w:val="0"/>
              <w:marTop w:val="0"/>
              <w:marBottom w:val="0"/>
              <w:divBdr>
                <w:top w:val="none" w:sz="0" w:space="0" w:color="auto"/>
                <w:left w:val="none" w:sz="0" w:space="0" w:color="auto"/>
                <w:bottom w:val="none" w:sz="0" w:space="0" w:color="auto"/>
                <w:right w:val="none" w:sz="0" w:space="0" w:color="auto"/>
              </w:divBdr>
            </w:div>
            <w:div w:id="624384891">
              <w:marLeft w:val="0"/>
              <w:marRight w:val="0"/>
              <w:marTop w:val="0"/>
              <w:marBottom w:val="0"/>
              <w:divBdr>
                <w:top w:val="none" w:sz="0" w:space="0" w:color="auto"/>
                <w:left w:val="none" w:sz="0" w:space="0" w:color="auto"/>
                <w:bottom w:val="none" w:sz="0" w:space="0" w:color="auto"/>
                <w:right w:val="none" w:sz="0" w:space="0" w:color="auto"/>
              </w:divBdr>
            </w:div>
            <w:div w:id="672419452">
              <w:marLeft w:val="0"/>
              <w:marRight w:val="0"/>
              <w:marTop w:val="0"/>
              <w:marBottom w:val="0"/>
              <w:divBdr>
                <w:top w:val="none" w:sz="0" w:space="0" w:color="auto"/>
                <w:left w:val="none" w:sz="0" w:space="0" w:color="auto"/>
                <w:bottom w:val="none" w:sz="0" w:space="0" w:color="auto"/>
                <w:right w:val="none" w:sz="0" w:space="0" w:color="auto"/>
              </w:divBdr>
            </w:div>
            <w:div w:id="2115318420">
              <w:marLeft w:val="0"/>
              <w:marRight w:val="0"/>
              <w:marTop w:val="0"/>
              <w:marBottom w:val="0"/>
              <w:divBdr>
                <w:top w:val="none" w:sz="0" w:space="0" w:color="auto"/>
                <w:left w:val="none" w:sz="0" w:space="0" w:color="auto"/>
                <w:bottom w:val="none" w:sz="0" w:space="0" w:color="auto"/>
                <w:right w:val="none" w:sz="0" w:space="0" w:color="auto"/>
              </w:divBdr>
            </w:div>
            <w:div w:id="1929581374">
              <w:marLeft w:val="0"/>
              <w:marRight w:val="0"/>
              <w:marTop w:val="0"/>
              <w:marBottom w:val="0"/>
              <w:divBdr>
                <w:top w:val="none" w:sz="0" w:space="0" w:color="auto"/>
                <w:left w:val="none" w:sz="0" w:space="0" w:color="auto"/>
                <w:bottom w:val="none" w:sz="0" w:space="0" w:color="auto"/>
                <w:right w:val="none" w:sz="0" w:space="0" w:color="auto"/>
              </w:divBdr>
            </w:div>
            <w:div w:id="1136067939">
              <w:marLeft w:val="0"/>
              <w:marRight w:val="0"/>
              <w:marTop w:val="0"/>
              <w:marBottom w:val="0"/>
              <w:divBdr>
                <w:top w:val="none" w:sz="0" w:space="0" w:color="auto"/>
                <w:left w:val="none" w:sz="0" w:space="0" w:color="auto"/>
                <w:bottom w:val="none" w:sz="0" w:space="0" w:color="auto"/>
                <w:right w:val="none" w:sz="0" w:space="0" w:color="auto"/>
              </w:divBdr>
            </w:div>
            <w:div w:id="735665159">
              <w:marLeft w:val="0"/>
              <w:marRight w:val="0"/>
              <w:marTop w:val="0"/>
              <w:marBottom w:val="0"/>
              <w:divBdr>
                <w:top w:val="none" w:sz="0" w:space="0" w:color="auto"/>
                <w:left w:val="none" w:sz="0" w:space="0" w:color="auto"/>
                <w:bottom w:val="none" w:sz="0" w:space="0" w:color="auto"/>
                <w:right w:val="none" w:sz="0" w:space="0" w:color="auto"/>
              </w:divBdr>
            </w:div>
            <w:div w:id="377045750">
              <w:marLeft w:val="0"/>
              <w:marRight w:val="0"/>
              <w:marTop w:val="0"/>
              <w:marBottom w:val="0"/>
              <w:divBdr>
                <w:top w:val="none" w:sz="0" w:space="0" w:color="auto"/>
                <w:left w:val="none" w:sz="0" w:space="0" w:color="auto"/>
                <w:bottom w:val="none" w:sz="0" w:space="0" w:color="auto"/>
                <w:right w:val="none" w:sz="0" w:space="0" w:color="auto"/>
              </w:divBdr>
            </w:div>
            <w:div w:id="1724252296">
              <w:marLeft w:val="0"/>
              <w:marRight w:val="0"/>
              <w:marTop w:val="0"/>
              <w:marBottom w:val="0"/>
              <w:divBdr>
                <w:top w:val="none" w:sz="0" w:space="0" w:color="auto"/>
                <w:left w:val="none" w:sz="0" w:space="0" w:color="auto"/>
                <w:bottom w:val="none" w:sz="0" w:space="0" w:color="auto"/>
                <w:right w:val="none" w:sz="0" w:space="0" w:color="auto"/>
              </w:divBdr>
            </w:div>
            <w:div w:id="1505971315">
              <w:marLeft w:val="0"/>
              <w:marRight w:val="0"/>
              <w:marTop w:val="0"/>
              <w:marBottom w:val="0"/>
              <w:divBdr>
                <w:top w:val="none" w:sz="0" w:space="0" w:color="auto"/>
                <w:left w:val="none" w:sz="0" w:space="0" w:color="auto"/>
                <w:bottom w:val="none" w:sz="0" w:space="0" w:color="auto"/>
                <w:right w:val="none" w:sz="0" w:space="0" w:color="auto"/>
              </w:divBdr>
            </w:div>
            <w:div w:id="2121751949">
              <w:marLeft w:val="0"/>
              <w:marRight w:val="0"/>
              <w:marTop w:val="0"/>
              <w:marBottom w:val="0"/>
              <w:divBdr>
                <w:top w:val="none" w:sz="0" w:space="0" w:color="auto"/>
                <w:left w:val="none" w:sz="0" w:space="0" w:color="auto"/>
                <w:bottom w:val="none" w:sz="0" w:space="0" w:color="auto"/>
                <w:right w:val="none" w:sz="0" w:space="0" w:color="auto"/>
              </w:divBdr>
            </w:div>
            <w:div w:id="2062824259">
              <w:marLeft w:val="0"/>
              <w:marRight w:val="0"/>
              <w:marTop w:val="0"/>
              <w:marBottom w:val="0"/>
              <w:divBdr>
                <w:top w:val="none" w:sz="0" w:space="0" w:color="auto"/>
                <w:left w:val="none" w:sz="0" w:space="0" w:color="auto"/>
                <w:bottom w:val="none" w:sz="0" w:space="0" w:color="auto"/>
                <w:right w:val="none" w:sz="0" w:space="0" w:color="auto"/>
              </w:divBdr>
            </w:div>
            <w:div w:id="443772673">
              <w:marLeft w:val="0"/>
              <w:marRight w:val="0"/>
              <w:marTop w:val="0"/>
              <w:marBottom w:val="0"/>
              <w:divBdr>
                <w:top w:val="none" w:sz="0" w:space="0" w:color="auto"/>
                <w:left w:val="none" w:sz="0" w:space="0" w:color="auto"/>
                <w:bottom w:val="none" w:sz="0" w:space="0" w:color="auto"/>
                <w:right w:val="none" w:sz="0" w:space="0" w:color="auto"/>
              </w:divBdr>
            </w:div>
            <w:div w:id="594628816">
              <w:marLeft w:val="0"/>
              <w:marRight w:val="0"/>
              <w:marTop w:val="0"/>
              <w:marBottom w:val="0"/>
              <w:divBdr>
                <w:top w:val="none" w:sz="0" w:space="0" w:color="auto"/>
                <w:left w:val="none" w:sz="0" w:space="0" w:color="auto"/>
                <w:bottom w:val="none" w:sz="0" w:space="0" w:color="auto"/>
                <w:right w:val="none" w:sz="0" w:space="0" w:color="auto"/>
              </w:divBdr>
            </w:div>
            <w:div w:id="1293711748">
              <w:marLeft w:val="0"/>
              <w:marRight w:val="0"/>
              <w:marTop w:val="0"/>
              <w:marBottom w:val="0"/>
              <w:divBdr>
                <w:top w:val="none" w:sz="0" w:space="0" w:color="auto"/>
                <w:left w:val="none" w:sz="0" w:space="0" w:color="auto"/>
                <w:bottom w:val="none" w:sz="0" w:space="0" w:color="auto"/>
                <w:right w:val="none" w:sz="0" w:space="0" w:color="auto"/>
              </w:divBdr>
            </w:div>
            <w:div w:id="1815372185">
              <w:marLeft w:val="0"/>
              <w:marRight w:val="0"/>
              <w:marTop w:val="0"/>
              <w:marBottom w:val="0"/>
              <w:divBdr>
                <w:top w:val="none" w:sz="0" w:space="0" w:color="auto"/>
                <w:left w:val="none" w:sz="0" w:space="0" w:color="auto"/>
                <w:bottom w:val="none" w:sz="0" w:space="0" w:color="auto"/>
                <w:right w:val="none" w:sz="0" w:space="0" w:color="auto"/>
              </w:divBdr>
            </w:div>
            <w:div w:id="1330863896">
              <w:marLeft w:val="0"/>
              <w:marRight w:val="0"/>
              <w:marTop w:val="0"/>
              <w:marBottom w:val="0"/>
              <w:divBdr>
                <w:top w:val="none" w:sz="0" w:space="0" w:color="auto"/>
                <w:left w:val="none" w:sz="0" w:space="0" w:color="auto"/>
                <w:bottom w:val="none" w:sz="0" w:space="0" w:color="auto"/>
                <w:right w:val="none" w:sz="0" w:space="0" w:color="auto"/>
              </w:divBdr>
            </w:div>
            <w:div w:id="879434160">
              <w:marLeft w:val="0"/>
              <w:marRight w:val="0"/>
              <w:marTop w:val="0"/>
              <w:marBottom w:val="0"/>
              <w:divBdr>
                <w:top w:val="none" w:sz="0" w:space="0" w:color="auto"/>
                <w:left w:val="none" w:sz="0" w:space="0" w:color="auto"/>
                <w:bottom w:val="none" w:sz="0" w:space="0" w:color="auto"/>
                <w:right w:val="none" w:sz="0" w:space="0" w:color="auto"/>
              </w:divBdr>
            </w:div>
            <w:div w:id="19017785">
              <w:marLeft w:val="0"/>
              <w:marRight w:val="0"/>
              <w:marTop w:val="0"/>
              <w:marBottom w:val="0"/>
              <w:divBdr>
                <w:top w:val="none" w:sz="0" w:space="0" w:color="auto"/>
                <w:left w:val="none" w:sz="0" w:space="0" w:color="auto"/>
                <w:bottom w:val="none" w:sz="0" w:space="0" w:color="auto"/>
                <w:right w:val="none" w:sz="0" w:space="0" w:color="auto"/>
              </w:divBdr>
            </w:div>
            <w:div w:id="134297783">
              <w:marLeft w:val="0"/>
              <w:marRight w:val="0"/>
              <w:marTop w:val="0"/>
              <w:marBottom w:val="0"/>
              <w:divBdr>
                <w:top w:val="none" w:sz="0" w:space="0" w:color="auto"/>
                <w:left w:val="none" w:sz="0" w:space="0" w:color="auto"/>
                <w:bottom w:val="none" w:sz="0" w:space="0" w:color="auto"/>
                <w:right w:val="none" w:sz="0" w:space="0" w:color="auto"/>
              </w:divBdr>
            </w:div>
            <w:div w:id="1248075982">
              <w:marLeft w:val="0"/>
              <w:marRight w:val="0"/>
              <w:marTop w:val="0"/>
              <w:marBottom w:val="0"/>
              <w:divBdr>
                <w:top w:val="none" w:sz="0" w:space="0" w:color="auto"/>
                <w:left w:val="none" w:sz="0" w:space="0" w:color="auto"/>
                <w:bottom w:val="none" w:sz="0" w:space="0" w:color="auto"/>
                <w:right w:val="none" w:sz="0" w:space="0" w:color="auto"/>
              </w:divBdr>
            </w:div>
            <w:div w:id="426778760">
              <w:marLeft w:val="0"/>
              <w:marRight w:val="0"/>
              <w:marTop w:val="0"/>
              <w:marBottom w:val="0"/>
              <w:divBdr>
                <w:top w:val="none" w:sz="0" w:space="0" w:color="auto"/>
                <w:left w:val="none" w:sz="0" w:space="0" w:color="auto"/>
                <w:bottom w:val="none" w:sz="0" w:space="0" w:color="auto"/>
                <w:right w:val="none" w:sz="0" w:space="0" w:color="auto"/>
              </w:divBdr>
            </w:div>
            <w:div w:id="34700414">
              <w:marLeft w:val="0"/>
              <w:marRight w:val="0"/>
              <w:marTop w:val="0"/>
              <w:marBottom w:val="0"/>
              <w:divBdr>
                <w:top w:val="none" w:sz="0" w:space="0" w:color="auto"/>
                <w:left w:val="none" w:sz="0" w:space="0" w:color="auto"/>
                <w:bottom w:val="none" w:sz="0" w:space="0" w:color="auto"/>
                <w:right w:val="none" w:sz="0" w:space="0" w:color="auto"/>
              </w:divBdr>
            </w:div>
            <w:div w:id="766119855">
              <w:marLeft w:val="0"/>
              <w:marRight w:val="0"/>
              <w:marTop w:val="0"/>
              <w:marBottom w:val="0"/>
              <w:divBdr>
                <w:top w:val="none" w:sz="0" w:space="0" w:color="auto"/>
                <w:left w:val="none" w:sz="0" w:space="0" w:color="auto"/>
                <w:bottom w:val="none" w:sz="0" w:space="0" w:color="auto"/>
                <w:right w:val="none" w:sz="0" w:space="0" w:color="auto"/>
              </w:divBdr>
            </w:div>
            <w:div w:id="1083795749">
              <w:marLeft w:val="0"/>
              <w:marRight w:val="0"/>
              <w:marTop w:val="0"/>
              <w:marBottom w:val="0"/>
              <w:divBdr>
                <w:top w:val="none" w:sz="0" w:space="0" w:color="auto"/>
                <w:left w:val="none" w:sz="0" w:space="0" w:color="auto"/>
                <w:bottom w:val="none" w:sz="0" w:space="0" w:color="auto"/>
                <w:right w:val="none" w:sz="0" w:space="0" w:color="auto"/>
              </w:divBdr>
            </w:div>
            <w:div w:id="1646624561">
              <w:marLeft w:val="0"/>
              <w:marRight w:val="0"/>
              <w:marTop w:val="0"/>
              <w:marBottom w:val="0"/>
              <w:divBdr>
                <w:top w:val="none" w:sz="0" w:space="0" w:color="auto"/>
                <w:left w:val="none" w:sz="0" w:space="0" w:color="auto"/>
                <w:bottom w:val="none" w:sz="0" w:space="0" w:color="auto"/>
                <w:right w:val="none" w:sz="0" w:space="0" w:color="auto"/>
              </w:divBdr>
            </w:div>
            <w:div w:id="926504670">
              <w:marLeft w:val="0"/>
              <w:marRight w:val="0"/>
              <w:marTop w:val="0"/>
              <w:marBottom w:val="0"/>
              <w:divBdr>
                <w:top w:val="none" w:sz="0" w:space="0" w:color="auto"/>
                <w:left w:val="none" w:sz="0" w:space="0" w:color="auto"/>
                <w:bottom w:val="none" w:sz="0" w:space="0" w:color="auto"/>
                <w:right w:val="none" w:sz="0" w:space="0" w:color="auto"/>
              </w:divBdr>
            </w:div>
            <w:div w:id="418135515">
              <w:marLeft w:val="0"/>
              <w:marRight w:val="0"/>
              <w:marTop w:val="0"/>
              <w:marBottom w:val="0"/>
              <w:divBdr>
                <w:top w:val="none" w:sz="0" w:space="0" w:color="auto"/>
                <w:left w:val="none" w:sz="0" w:space="0" w:color="auto"/>
                <w:bottom w:val="none" w:sz="0" w:space="0" w:color="auto"/>
                <w:right w:val="none" w:sz="0" w:space="0" w:color="auto"/>
              </w:divBdr>
            </w:div>
            <w:div w:id="67852893">
              <w:marLeft w:val="0"/>
              <w:marRight w:val="0"/>
              <w:marTop w:val="0"/>
              <w:marBottom w:val="0"/>
              <w:divBdr>
                <w:top w:val="none" w:sz="0" w:space="0" w:color="auto"/>
                <w:left w:val="none" w:sz="0" w:space="0" w:color="auto"/>
                <w:bottom w:val="none" w:sz="0" w:space="0" w:color="auto"/>
                <w:right w:val="none" w:sz="0" w:space="0" w:color="auto"/>
              </w:divBdr>
            </w:div>
            <w:div w:id="1091321234">
              <w:marLeft w:val="0"/>
              <w:marRight w:val="0"/>
              <w:marTop w:val="0"/>
              <w:marBottom w:val="0"/>
              <w:divBdr>
                <w:top w:val="none" w:sz="0" w:space="0" w:color="auto"/>
                <w:left w:val="none" w:sz="0" w:space="0" w:color="auto"/>
                <w:bottom w:val="none" w:sz="0" w:space="0" w:color="auto"/>
                <w:right w:val="none" w:sz="0" w:space="0" w:color="auto"/>
              </w:divBdr>
            </w:div>
            <w:div w:id="328362314">
              <w:marLeft w:val="0"/>
              <w:marRight w:val="0"/>
              <w:marTop w:val="0"/>
              <w:marBottom w:val="0"/>
              <w:divBdr>
                <w:top w:val="none" w:sz="0" w:space="0" w:color="auto"/>
                <w:left w:val="none" w:sz="0" w:space="0" w:color="auto"/>
                <w:bottom w:val="none" w:sz="0" w:space="0" w:color="auto"/>
                <w:right w:val="none" w:sz="0" w:space="0" w:color="auto"/>
              </w:divBdr>
            </w:div>
            <w:div w:id="1650205361">
              <w:marLeft w:val="0"/>
              <w:marRight w:val="0"/>
              <w:marTop w:val="0"/>
              <w:marBottom w:val="0"/>
              <w:divBdr>
                <w:top w:val="none" w:sz="0" w:space="0" w:color="auto"/>
                <w:left w:val="none" w:sz="0" w:space="0" w:color="auto"/>
                <w:bottom w:val="none" w:sz="0" w:space="0" w:color="auto"/>
                <w:right w:val="none" w:sz="0" w:space="0" w:color="auto"/>
              </w:divBdr>
            </w:div>
            <w:div w:id="2115786920">
              <w:marLeft w:val="0"/>
              <w:marRight w:val="0"/>
              <w:marTop w:val="0"/>
              <w:marBottom w:val="0"/>
              <w:divBdr>
                <w:top w:val="none" w:sz="0" w:space="0" w:color="auto"/>
                <w:left w:val="none" w:sz="0" w:space="0" w:color="auto"/>
                <w:bottom w:val="none" w:sz="0" w:space="0" w:color="auto"/>
                <w:right w:val="none" w:sz="0" w:space="0" w:color="auto"/>
              </w:divBdr>
            </w:div>
            <w:div w:id="1275403669">
              <w:marLeft w:val="0"/>
              <w:marRight w:val="0"/>
              <w:marTop w:val="0"/>
              <w:marBottom w:val="0"/>
              <w:divBdr>
                <w:top w:val="none" w:sz="0" w:space="0" w:color="auto"/>
                <w:left w:val="none" w:sz="0" w:space="0" w:color="auto"/>
                <w:bottom w:val="none" w:sz="0" w:space="0" w:color="auto"/>
                <w:right w:val="none" w:sz="0" w:space="0" w:color="auto"/>
              </w:divBdr>
            </w:div>
            <w:div w:id="16393510">
              <w:marLeft w:val="0"/>
              <w:marRight w:val="0"/>
              <w:marTop w:val="0"/>
              <w:marBottom w:val="0"/>
              <w:divBdr>
                <w:top w:val="none" w:sz="0" w:space="0" w:color="auto"/>
                <w:left w:val="none" w:sz="0" w:space="0" w:color="auto"/>
                <w:bottom w:val="none" w:sz="0" w:space="0" w:color="auto"/>
                <w:right w:val="none" w:sz="0" w:space="0" w:color="auto"/>
              </w:divBdr>
            </w:div>
            <w:div w:id="750780936">
              <w:marLeft w:val="0"/>
              <w:marRight w:val="0"/>
              <w:marTop w:val="0"/>
              <w:marBottom w:val="0"/>
              <w:divBdr>
                <w:top w:val="none" w:sz="0" w:space="0" w:color="auto"/>
                <w:left w:val="none" w:sz="0" w:space="0" w:color="auto"/>
                <w:bottom w:val="none" w:sz="0" w:space="0" w:color="auto"/>
                <w:right w:val="none" w:sz="0" w:space="0" w:color="auto"/>
              </w:divBdr>
            </w:div>
            <w:div w:id="2033991129">
              <w:marLeft w:val="0"/>
              <w:marRight w:val="0"/>
              <w:marTop w:val="0"/>
              <w:marBottom w:val="0"/>
              <w:divBdr>
                <w:top w:val="none" w:sz="0" w:space="0" w:color="auto"/>
                <w:left w:val="none" w:sz="0" w:space="0" w:color="auto"/>
                <w:bottom w:val="none" w:sz="0" w:space="0" w:color="auto"/>
                <w:right w:val="none" w:sz="0" w:space="0" w:color="auto"/>
              </w:divBdr>
            </w:div>
            <w:div w:id="1249851028">
              <w:marLeft w:val="0"/>
              <w:marRight w:val="0"/>
              <w:marTop w:val="0"/>
              <w:marBottom w:val="0"/>
              <w:divBdr>
                <w:top w:val="none" w:sz="0" w:space="0" w:color="auto"/>
                <w:left w:val="none" w:sz="0" w:space="0" w:color="auto"/>
                <w:bottom w:val="none" w:sz="0" w:space="0" w:color="auto"/>
                <w:right w:val="none" w:sz="0" w:space="0" w:color="auto"/>
              </w:divBdr>
            </w:div>
            <w:div w:id="1760131621">
              <w:marLeft w:val="0"/>
              <w:marRight w:val="0"/>
              <w:marTop w:val="0"/>
              <w:marBottom w:val="0"/>
              <w:divBdr>
                <w:top w:val="none" w:sz="0" w:space="0" w:color="auto"/>
                <w:left w:val="none" w:sz="0" w:space="0" w:color="auto"/>
                <w:bottom w:val="none" w:sz="0" w:space="0" w:color="auto"/>
                <w:right w:val="none" w:sz="0" w:space="0" w:color="auto"/>
              </w:divBdr>
            </w:div>
            <w:div w:id="343485514">
              <w:marLeft w:val="0"/>
              <w:marRight w:val="0"/>
              <w:marTop w:val="0"/>
              <w:marBottom w:val="0"/>
              <w:divBdr>
                <w:top w:val="none" w:sz="0" w:space="0" w:color="auto"/>
                <w:left w:val="none" w:sz="0" w:space="0" w:color="auto"/>
                <w:bottom w:val="none" w:sz="0" w:space="0" w:color="auto"/>
                <w:right w:val="none" w:sz="0" w:space="0" w:color="auto"/>
              </w:divBdr>
            </w:div>
            <w:div w:id="359739972">
              <w:marLeft w:val="0"/>
              <w:marRight w:val="0"/>
              <w:marTop w:val="0"/>
              <w:marBottom w:val="0"/>
              <w:divBdr>
                <w:top w:val="none" w:sz="0" w:space="0" w:color="auto"/>
                <w:left w:val="none" w:sz="0" w:space="0" w:color="auto"/>
                <w:bottom w:val="none" w:sz="0" w:space="0" w:color="auto"/>
                <w:right w:val="none" w:sz="0" w:space="0" w:color="auto"/>
              </w:divBdr>
            </w:div>
            <w:div w:id="1593395119">
              <w:marLeft w:val="0"/>
              <w:marRight w:val="0"/>
              <w:marTop w:val="0"/>
              <w:marBottom w:val="0"/>
              <w:divBdr>
                <w:top w:val="none" w:sz="0" w:space="0" w:color="auto"/>
                <w:left w:val="none" w:sz="0" w:space="0" w:color="auto"/>
                <w:bottom w:val="none" w:sz="0" w:space="0" w:color="auto"/>
                <w:right w:val="none" w:sz="0" w:space="0" w:color="auto"/>
              </w:divBdr>
            </w:div>
            <w:div w:id="566035746">
              <w:marLeft w:val="0"/>
              <w:marRight w:val="0"/>
              <w:marTop w:val="0"/>
              <w:marBottom w:val="0"/>
              <w:divBdr>
                <w:top w:val="none" w:sz="0" w:space="0" w:color="auto"/>
                <w:left w:val="none" w:sz="0" w:space="0" w:color="auto"/>
                <w:bottom w:val="none" w:sz="0" w:space="0" w:color="auto"/>
                <w:right w:val="none" w:sz="0" w:space="0" w:color="auto"/>
              </w:divBdr>
            </w:div>
            <w:div w:id="1761633537">
              <w:marLeft w:val="0"/>
              <w:marRight w:val="0"/>
              <w:marTop w:val="0"/>
              <w:marBottom w:val="0"/>
              <w:divBdr>
                <w:top w:val="none" w:sz="0" w:space="0" w:color="auto"/>
                <w:left w:val="none" w:sz="0" w:space="0" w:color="auto"/>
                <w:bottom w:val="none" w:sz="0" w:space="0" w:color="auto"/>
                <w:right w:val="none" w:sz="0" w:space="0" w:color="auto"/>
              </w:divBdr>
            </w:div>
            <w:div w:id="2036887051">
              <w:marLeft w:val="0"/>
              <w:marRight w:val="0"/>
              <w:marTop w:val="0"/>
              <w:marBottom w:val="0"/>
              <w:divBdr>
                <w:top w:val="none" w:sz="0" w:space="0" w:color="auto"/>
                <w:left w:val="none" w:sz="0" w:space="0" w:color="auto"/>
                <w:bottom w:val="none" w:sz="0" w:space="0" w:color="auto"/>
                <w:right w:val="none" w:sz="0" w:space="0" w:color="auto"/>
              </w:divBdr>
            </w:div>
            <w:div w:id="896091581">
              <w:marLeft w:val="0"/>
              <w:marRight w:val="0"/>
              <w:marTop w:val="0"/>
              <w:marBottom w:val="0"/>
              <w:divBdr>
                <w:top w:val="none" w:sz="0" w:space="0" w:color="auto"/>
                <w:left w:val="none" w:sz="0" w:space="0" w:color="auto"/>
                <w:bottom w:val="none" w:sz="0" w:space="0" w:color="auto"/>
                <w:right w:val="none" w:sz="0" w:space="0" w:color="auto"/>
              </w:divBdr>
            </w:div>
            <w:div w:id="304089108">
              <w:marLeft w:val="0"/>
              <w:marRight w:val="0"/>
              <w:marTop w:val="0"/>
              <w:marBottom w:val="0"/>
              <w:divBdr>
                <w:top w:val="none" w:sz="0" w:space="0" w:color="auto"/>
                <w:left w:val="none" w:sz="0" w:space="0" w:color="auto"/>
                <w:bottom w:val="none" w:sz="0" w:space="0" w:color="auto"/>
                <w:right w:val="none" w:sz="0" w:space="0" w:color="auto"/>
              </w:divBdr>
            </w:div>
            <w:div w:id="1696079337">
              <w:marLeft w:val="0"/>
              <w:marRight w:val="0"/>
              <w:marTop w:val="0"/>
              <w:marBottom w:val="0"/>
              <w:divBdr>
                <w:top w:val="none" w:sz="0" w:space="0" w:color="auto"/>
                <w:left w:val="none" w:sz="0" w:space="0" w:color="auto"/>
                <w:bottom w:val="none" w:sz="0" w:space="0" w:color="auto"/>
                <w:right w:val="none" w:sz="0" w:space="0" w:color="auto"/>
              </w:divBdr>
            </w:div>
            <w:div w:id="142282693">
              <w:marLeft w:val="0"/>
              <w:marRight w:val="0"/>
              <w:marTop w:val="0"/>
              <w:marBottom w:val="0"/>
              <w:divBdr>
                <w:top w:val="none" w:sz="0" w:space="0" w:color="auto"/>
                <w:left w:val="none" w:sz="0" w:space="0" w:color="auto"/>
                <w:bottom w:val="none" w:sz="0" w:space="0" w:color="auto"/>
                <w:right w:val="none" w:sz="0" w:space="0" w:color="auto"/>
              </w:divBdr>
            </w:div>
            <w:div w:id="132912505">
              <w:marLeft w:val="0"/>
              <w:marRight w:val="0"/>
              <w:marTop w:val="0"/>
              <w:marBottom w:val="0"/>
              <w:divBdr>
                <w:top w:val="none" w:sz="0" w:space="0" w:color="auto"/>
                <w:left w:val="none" w:sz="0" w:space="0" w:color="auto"/>
                <w:bottom w:val="none" w:sz="0" w:space="0" w:color="auto"/>
                <w:right w:val="none" w:sz="0" w:space="0" w:color="auto"/>
              </w:divBdr>
            </w:div>
            <w:div w:id="1301767825">
              <w:marLeft w:val="0"/>
              <w:marRight w:val="0"/>
              <w:marTop w:val="0"/>
              <w:marBottom w:val="0"/>
              <w:divBdr>
                <w:top w:val="none" w:sz="0" w:space="0" w:color="auto"/>
                <w:left w:val="none" w:sz="0" w:space="0" w:color="auto"/>
                <w:bottom w:val="none" w:sz="0" w:space="0" w:color="auto"/>
                <w:right w:val="none" w:sz="0" w:space="0" w:color="auto"/>
              </w:divBdr>
            </w:div>
            <w:div w:id="2066902463">
              <w:marLeft w:val="0"/>
              <w:marRight w:val="0"/>
              <w:marTop w:val="0"/>
              <w:marBottom w:val="0"/>
              <w:divBdr>
                <w:top w:val="none" w:sz="0" w:space="0" w:color="auto"/>
                <w:left w:val="none" w:sz="0" w:space="0" w:color="auto"/>
                <w:bottom w:val="none" w:sz="0" w:space="0" w:color="auto"/>
                <w:right w:val="none" w:sz="0" w:space="0" w:color="auto"/>
              </w:divBdr>
            </w:div>
            <w:div w:id="1894928159">
              <w:marLeft w:val="0"/>
              <w:marRight w:val="0"/>
              <w:marTop w:val="0"/>
              <w:marBottom w:val="0"/>
              <w:divBdr>
                <w:top w:val="none" w:sz="0" w:space="0" w:color="auto"/>
                <w:left w:val="none" w:sz="0" w:space="0" w:color="auto"/>
                <w:bottom w:val="none" w:sz="0" w:space="0" w:color="auto"/>
                <w:right w:val="none" w:sz="0" w:space="0" w:color="auto"/>
              </w:divBdr>
            </w:div>
            <w:div w:id="1811089579">
              <w:marLeft w:val="0"/>
              <w:marRight w:val="0"/>
              <w:marTop w:val="0"/>
              <w:marBottom w:val="0"/>
              <w:divBdr>
                <w:top w:val="none" w:sz="0" w:space="0" w:color="auto"/>
                <w:left w:val="none" w:sz="0" w:space="0" w:color="auto"/>
                <w:bottom w:val="none" w:sz="0" w:space="0" w:color="auto"/>
                <w:right w:val="none" w:sz="0" w:space="0" w:color="auto"/>
              </w:divBdr>
            </w:div>
            <w:div w:id="415714435">
              <w:marLeft w:val="0"/>
              <w:marRight w:val="0"/>
              <w:marTop w:val="0"/>
              <w:marBottom w:val="0"/>
              <w:divBdr>
                <w:top w:val="none" w:sz="0" w:space="0" w:color="auto"/>
                <w:left w:val="none" w:sz="0" w:space="0" w:color="auto"/>
                <w:bottom w:val="none" w:sz="0" w:space="0" w:color="auto"/>
                <w:right w:val="none" w:sz="0" w:space="0" w:color="auto"/>
              </w:divBdr>
            </w:div>
            <w:div w:id="1309629684">
              <w:marLeft w:val="0"/>
              <w:marRight w:val="0"/>
              <w:marTop w:val="0"/>
              <w:marBottom w:val="0"/>
              <w:divBdr>
                <w:top w:val="none" w:sz="0" w:space="0" w:color="auto"/>
                <w:left w:val="none" w:sz="0" w:space="0" w:color="auto"/>
                <w:bottom w:val="none" w:sz="0" w:space="0" w:color="auto"/>
                <w:right w:val="none" w:sz="0" w:space="0" w:color="auto"/>
              </w:divBdr>
            </w:div>
            <w:div w:id="451636068">
              <w:marLeft w:val="0"/>
              <w:marRight w:val="0"/>
              <w:marTop w:val="0"/>
              <w:marBottom w:val="0"/>
              <w:divBdr>
                <w:top w:val="none" w:sz="0" w:space="0" w:color="auto"/>
                <w:left w:val="none" w:sz="0" w:space="0" w:color="auto"/>
                <w:bottom w:val="none" w:sz="0" w:space="0" w:color="auto"/>
                <w:right w:val="none" w:sz="0" w:space="0" w:color="auto"/>
              </w:divBdr>
            </w:div>
            <w:div w:id="280965543">
              <w:marLeft w:val="0"/>
              <w:marRight w:val="0"/>
              <w:marTop w:val="0"/>
              <w:marBottom w:val="0"/>
              <w:divBdr>
                <w:top w:val="none" w:sz="0" w:space="0" w:color="auto"/>
                <w:left w:val="none" w:sz="0" w:space="0" w:color="auto"/>
                <w:bottom w:val="none" w:sz="0" w:space="0" w:color="auto"/>
                <w:right w:val="none" w:sz="0" w:space="0" w:color="auto"/>
              </w:divBdr>
            </w:div>
            <w:div w:id="1619684272">
              <w:marLeft w:val="0"/>
              <w:marRight w:val="0"/>
              <w:marTop w:val="0"/>
              <w:marBottom w:val="0"/>
              <w:divBdr>
                <w:top w:val="none" w:sz="0" w:space="0" w:color="auto"/>
                <w:left w:val="none" w:sz="0" w:space="0" w:color="auto"/>
                <w:bottom w:val="none" w:sz="0" w:space="0" w:color="auto"/>
                <w:right w:val="none" w:sz="0" w:space="0" w:color="auto"/>
              </w:divBdr>
            </w:div>
            <w:div w:id="1740594187">
              <w:marLeft w:val="0"/>
              <w:marRight w:val="0"/>
              <w:marTop w:val="0"/>
              <w:marBottom w:val="0"/>
              <w:divBdr>
                <w:top w:val="none" w:sz="0" w:space="0" w:color="auto"/>
                <w:left w:val="none" w:sz="0" w:space="0" w:color="auto"/>
                <w:bottom w:val="none" w:sz="0" w:space="0" w:color="auto"/>
                <w:right w:val="none" w:sz="0" w:space="0" w:color="auto"/>
              </w:divBdr>
            </w:div>
            <w:div w:id="965626845">
              <w:marLeft w:val="0"/>
              <w:marRight w:val="0"/>
              <w:marTop w:val="0"/>
              <w:marBottom w:val="0"/>
              <w:divBdr>
                <w:top w:val="none" w:sz="0" w:space="0" w:color="auto"/>
                <w:left w:val="none" w:sz="0" w:space="0" w:color="auto"/>
                <w:bottom w:val="none" w:sz="0" w:space="0" w:color="auto"/>
                <w:right w:val="none" w:sz="0" w:space="0" w:color="auto"/>
              </w:divBdr>
            </w:div>
            <w:div w:id="33042539">
              <w:marLeft w:val="0"/>
              <w:marRight w:val="0"/>
              <w:marTop w:val="0"/>
              <w:marBottom w:val="0"/>
              <w:divBdr>
                <w:top w:val="none" w:sz="0" w:space="0" w:color="auto"/>
                <w:left w:val="none" w:sz="0" w:space="0" w:color="auto"/>
                <w:bottom w:val="none" w:sz="0" w:space="0" w:color="auto"/>
                <w:right w:val="none" w:sz="0" w:space="0" w:color="auto"/>
              </w:divBdr>
            </w:div>
            <w:div w:id="360782513">
              <w:marLeft w:val="0"/>
              <w:marRight w:val="0"/>
              <w:marTop w:val="0"/>
              <w:marBottom w:val="0"/>
              <w:divBdr>
                <w:top w:val="none" w:sz="0" w:space="0" w:color="auto"/>
                <w:left w:val="none" w:sz="0" w:space="0" w:color="auto"/>
                <w:bottom w:val="none" w:sz="0" w:space="0" w:color="auto"/>
                <w:right w:val="none" w:sz="0" w:space="0" w:color="auto"/>
              </w:divBdr>
            </w:div>
            <w:div w:id="2060085544">
              <w:marLeft w:val="0"/>
              <w:marRight w:val="0"/>
              <w:marTop w:val="0"/>
              <w:marBottom w:val="0"/>
              <w:divBdr>
                <w:top w:val="none" w:sz="0" w:space="0" w:color="auto"/>
                <w:left w:val="none" w:sz="0" w:space="0" w:color="auto"/>
                <w:bottom w:val="none" w:sz="0" w:space="0" w:color="auto"/>
                <w:right w:val="none" w:sz="0" w:space="0" w:color="auto"/>
              </w:divBdr>
            </w:div>
            <w:div w:id="1184636868">
              <w:marLeft w:val="0"/>
              <w:marRight w:val="0"/>
              <w:marTop w:val="0"/>
              <w:marBottom w:val="0"/>
              <w:divBdr>
                <w:top w:val="none" w:sz="0" w:space="0" w:color="auto"/>
                <w:left w:val="none" w:sz="0" w:space="0" w:color="auto"/>
                <w:bottom w:val="none" w:sz="0" w:space="0" w:color="auto"/>
                <w:right w:val="none" w:sz="0" w:space="0" w:color="auto"/>
              </w:divBdr>
            </w:div>
            <w:div w:id="873886105">
              <w:marLeft w:val="0"/>
              <w:marRight w:val="0"/>
              <w:marTop w:val="0"/>
              <w:marBottom w:val="0"/>
              <w:divBdr>
                <w:top w:val="none" w:sz="0" w:space="0" w:color="auto"/>
                <w:left w:val="none" w:sz="0" w:space="0" w:color="auto"/>
                <w:bottom w:val="none" w:sz="0" w:space="0" w:color="auto"/>
                <w:right w:val="none" w:sz="0" w:space="0" w:color="auto"/>
              </w:divBdr>
            </w:div>
            <w:div w:id="388191547">
              <w:marLeft w:val="0"/>
              <w:marRight w:val="0"/>
              <w:marTop w:val="0"/>
              <w:marBottom w:val="0"/>
              <w:divBdr>
                <w:top w:val="none" w:sz="0" w:space="0" w:color="auto"/>
                <w:left w:val="none" w:sz="0" w:space="0" w:color="auto"/>
                <w:bottom w:val="none" w:sz="0" w:space="0" w:color="auto"/>
                <w:right w:val="none" w:sz="0" w:space="0" w:color="auto"/>
              </w:divBdr>
            </w:div>
            <w:div w:id="1815217489">
              <w:marLeft w:val="0"/>
              <w:marRight w:val="0"/>
              <w:marTop w:val="0"/>
              <w:marBottom w:val="0"/>
              <w:divBdr>
                <w:top w:val="none" w:sz="0" w:space="0" w:color="auto"/>
                <w:left w:val="none" w:sz="0" w:space="0" w:color="auto"/>
                <w:bottom w:val="none" w:sz="0" w:space="0" w:color="auto"/>
                <w:right w:val="none" w:sz="0" w:space="0" w:color="auto"/>
              </w:divBdr>
            </w:div>
            <w:div w:id="212861057">
              <w:marLeft w:val="0"/>
              <w:marRight w:val="0"/>
              <w:marTop w:val="0"/>
              <w:marBottom w:val="0"/>
              <w:divBdr>
                <w:top w:val="none" w:sz="0" w:space="0" w:color="auto"/>
                <w:left w:val="none" w:sz="0" w:space="0" w:color="auto"/>
                <w:bottom w:val="none" w:sz="0" w:space="0" w:color="auto"/>
                <w:right w:val="none" w:sz="0" w:space="0" w:color="auto"/>
              </w:divBdr>
            </w:div>
            <w:div w:id="1784689676">
              <w:marLeft w:val="0"/>
              <w:marRight w:val="0"/>
              <w:marTop w:val="0"/>
              <w:marBottom w:val="0"/>
              <w:divBdr>
                <w:top w:val="none" w:sz="0" w:space="0" w:color="auto"/>
                <w:left w:val="none" w:sz="0" w:space="0" w:color="auto"/>
                <w:bottom w:val="none" w:sz="0" w:space="0" w:color="auto"/>
                <w:right w:val="none" w:sz="0" w:space="0" w:color="auto"/>
              </w:divBdr>
            </w:div>
            <w:div w:id="1412659838">
              <w:marLeft w:val="0"/>
              <w:marRight w:val="0"/>
              <w:marTop w:val="0"/>
              <w:marBottom w:val="0"/>
              <w:divBdr>
                <w:top w:val="none" w:sz="0" w:space="0" w:color="auto"/>
                <w:left w:val="none" w:sz="0" w:space="0" w:color="auto"/>
                <w:bottom w:val="none" w:sz="0" w:space="0" w:color="auto"/>
                <w:right w:val="none" w:sz="0" w:space="0" w:color="auto"/>
              </w:divBdr>
            </w:div>
            <w:div w:id="1822889585">
              <w:marLeft w:val="0"/>
              <w:marRight w:val="0"/>
              <w:marTop w:val="0"/>
              <w:marBottom w:val="0"/>
              <w:divBdr>
                <w:top w:val="none" w:sz="0" w:space="0" w:color="auto"/>
                <w:left w:val="none" w:sz="0" w:space="0" w:color="auto"/>
                <w:bottom w:val="none" w:sz="0" w:space="0" w:color="auto"/>
                <w:right w:val="none" w:sz="0" w:space="0" w:color="auto"/>
              </w:divBdr>
            </w:div>
            <w:div w:id="1791439524">
              <w:marLeft w:val="0"/>
              <w:marRight w:val="0"/>
              <w:marTop w:val="0"/>
              <w:marBottom w:val="0"/>
              <w:divBdr>
                <w:top w:val="none" w:sz="0" w:space="0" w:color="auto"/>
                <w:left w:val="none" w:sz="0" w:space="0" w:color="auto"/>
                <w:bottom w:val="none" w:sz="0" w:space="0" w:color="auto"/>
                <w:right w:val="none" w:sz="0" w:space="0" w:color="auto"/>
              </w:divBdr>
            </w:div>
            <w:div w:id="1571843272">
              <w:marLeft w:val="0"/>
              <w:marRight w:val="0"/>
              <w:marTop w:val="0"/>
              <w:marBottom w:val="0"/>
              <w:divBdr>
                <w:top w:val="none" w:sz="0" w:space="0" w:color="auto"/>
                <w:left w:val="none" w:sz="0" w:space="0" w:color="auto"/>
                <w:bottom w:val="none" w:sz="0" w:space="0" w:color="auto"/>
                <w:right w:val="none" w:sz="0" w:space="0" w:color="auto"/>
              </w:divBdr>
            </w:div>
            <w:div w:id="1732077560">
              <w:marLeft w:val="0"/>
              <w:marRight w:val="0"/>
              <w:marTop w:val="0"/>
              <w:marBottom w:val="0"/>
              <w:divBdr>
                <w:top w:val="none" w:sz="0" w:space="0" w:color="auto"/>
                <w:left w:val="none" w:sz="0" w:space="0" w:color="auto"/>
                <w:bottom w:val="none" w:sz="0" w:space="0" w:color="auto"/>
                <w:right w:val="none" w:sz="0" w:space="0" w:color="auto"/>
              </w:divBdr>
            </w:div>
            <w:div w:id="929235240">
              <w:marLeft w:val="0"/>
              <w:marRight w:val="0"/>
              <w:marTop w:val="0"/>
              <w:marBottom w:val="0"/>
              <w:divBdr>
                <w:top w:val="none" w:sz="0" w:space="0" w:color="auto"/>
                <w:left w:val="none" w:sz="0" w:space="0" w:color="auto"/>
                <w:bottom w:val="none" w:sz="0" w:space="0" w:color="auto"/>
                <w:right w:val="none" w:sz="0" w:space="0" w:color="auto"/>
              </w:divBdr>
            </w:div>
            <w:div w:id="1694305154">
              <w:marLeft w:val="0"/>
              <w:marRight w:val="0"/>
              <w:marTop w:val="0"/>
              <w:marBottom w:val="0"/>
              <w:divBdr>
                <w:top w:val="none" w:sz="0" w:space="0" w:color="auto"/>
                <w:left w:val="none" w:sz="0" w:space="0" w:color="auto"/>
                <w:bottom w:val="none" w:sz="0" w:space="0" w:color="auto"/>
                <w:right w:val="none" w:sz="0" w:space="0" w:color="auto"/>
              </w:divBdr>
            </w:div>
            <w:div w:id="258292731">
              <w:marLeft w:val="0"/>
              <w:marRight w:val="0"/>
              <w:marTop w:val="0"/>
              <w:marBottom w:val="0"/>
              <w:divBdr>
                <w:top w:val="none" w:sz="0" w:space="0" w:color="auto"/>
                <w:left w:val="none" w:sz="0" w:space="0" w:color="auto"/>
                <w:bottom w:val="none" w:sz="0" w:space="0" w:color="auto"/>
                <w:right w:val="none" w:sz="0" w:space="0" w:color="auto"/>
              </w:divBdr>
            </w:div>
            <w:div w:id="469203336">
              <w:marLeft w:val="0"/>
              <w:marRight w:val="0"/>
              <w:marTop w:val="0"/>
              <w:marBottom w:val="0"/>
              <w:divBdr>
                <w:top w:val="none" w:sz="0" w:space="0" w:color="auto"/>
                <w:left w:val="none" w:sz="0" w:space="0" w:color="auto"/>
                <w:bottom w:val="none" w:sz="0" w:space="0" w:color="auto"/>
                <w:right w:val="none" w:sz="0" w:space="0" w:color="auto"/>
              </w:divBdr>
            </w:div>
            <w:div w:id="129711343">
              <w:marLeft w:val="0"/>
              <w:marRight w:val="0"/>
              <w:marTop w:val="0"/>
              <w:marBottom w:val="0"/>
              <w:divBdr>
                <w:top w:val="none" w:sz="0" w:space="0" w:color="auto"/>
                <w:left w:val="none" w:sz="0" w:space="0" w:color="auto"/>
                <w:bottom w:val="none" w:sz="0" w:space="0" w:color="auto"/>
                <w:right w:val="none" w:sz="0" w:space="0" w:color="auto"/>
              </w:divBdr>
            </w:div>
            <w:div w:id="921525322">
              <w:marLeft w:val="0"/>
              <w:marRight w:val="0"/>
              <w:marTop w:val="0"/>
              <w:marBottom w:val="0"/>
              <w:divBdr>
                <w:top w:val="none" w:sz="0" w:space="0" w:color="auto"/>
                <w:left w:val="none" w:sz="0" w:space="0" w:color="auto"/>
                <w:bottom w:val="none" w:sz="0" w:space="0" w:color="auto"/>
                <w:right w:val="none" w:sz="0" w:space="0" w:color="auto"/>
              </w:divBdr>
            </w:div>
            <w:div w:id="826288600">
              <w:marLeft w:val="0"/>
              <w:marRight w:val="0"/>
              <w:marTop w:val="0"/>
              <w:marBottom w:val="0"/>
              <w:divBdr>
                <w:top w:val="none" w:sz="0" w:space="0" w:color="auto"/>
                <w:left w:val="none" w:sz="0" w:space="0" w:color="auto"/>
                <w:bottom w:val="none" w:sz="0" w:space="0" w:color="auto"/>
                <w:right w:val="none" w:sz="0" w:space="0" w:color="auto"/>
              </w:divBdr>
            </w:div>
            <w:div w:id="1763986988">
              <w:marLeft w:val="0"/>
              <w:marRight w:val="0"/>
              <w:marTop w:val="0"/>
              <w:marBottom w:val="0"/>
              <w:divBdr>
                <w:top w:val="none" w:sz="0" w:space="0" w:color="auto"/>
                <w:left w:val="none" w:sz="0" w:space="0" w:color="auto"/>
                <w:bottom w:val="none" w:sz="0" w:space="0" w:color="auto"/>
                <w:right w:val="none" w:sz="0" w:space="0" w:color="auto"/>
              </w:divBdr>
            </w:div>
            <w:div w:id="254559456">
              <w:marLeft w:val="0"/>
              <w:marRight w:val="0"/>
              <w:marTop w:val="0"/>
              <w:marBottom w:val="0"/>
              <w:divBdr>
                <w:top w:val="none" w:sz="0" w:space="0" w:color="auto"/>
                <w:left w:val="none" w:sz="0" w:space="0" w:color="auto"/>
                <w:bottom w:val="none" w:sz="0" w:space="0" w:color="auto"/>
                <w:right w:val="none" w:sz="0" w:space="0" w:color="auto"/>
              </w:divBdr>
            </w:div>
            <w:div w:id="1496534115">
              <w:marLeft w:val="0"/>
              <w:marRight w:val="0"/>
              <w:marTop w:val="0"/>
              <w:marBottom w:val="0"/>
              <w:divBdr>
                <w:top w:val="none" w:sz="0" w:space="0" w:color="auto"/>
                <w:left w:val="none" w:sz="0" w:space="0" w:color="auto"/>
                <w:bottom w:val="none" w:sz="0" w:space="0" w:color="auto"/>
                <w:right w:val="none" w:sz="0" w:space="0" w:color="auto"/>
              </w:divBdr>
            </w:div>
            <w:div w:id="262341359">
              <w:marLeft w:val="0"/>
              <w:marRight w:val="0"/>
              <w:marTop w:val="0"/>
              <w:marBottom w:val="0"/>
              <w:divBdr>
                <w:top w:val="none" w:sz="0" w:space="0" w:color="auto"/>
                <w:left w:val="none" w:sz="0" w:space="0" w:color="auto"/>
                <w:bottom w:val="none" w:sz="0" w:space="0" w:color="auto"/>
                <w:right w:val="none" w:sz="0" w:space="0" w:color="auto"/>
              </w:divBdr>
            </w:div>
            <w:div w:id="474566937">
              <w:marLeft w:val="0"/>
              <w:marRight w:val="0"/>
              <w:marTop w:val="0"/>
              <w:marBottom w:val="0"/>
              <w:divBdr>
                <w:top w:val="none" w:sz="0" w:space="0" w:color="auto"/>
                <w:left w:val="none" w:sz="0" w:space="0" w:color="auto"/>
                <w:bottom w:val="none" w:sz="0" w:space="0" w:color="auto"/>
                <w:right w:val="none" w:sz="0" w:space="0" w:color="auto"/>
              </w:divBdr>
            </w:div>
            <w:div w:id="1294949023">
              <w:marLeft w:val="0"/>
              <w:marRight w:val="0"/>
              <w:marTop w:val="0"/>
              <w:marBottom w:val="0"/>
              <w:divBdr>
                <w:top w:val="none" w:sz="0" w:space="0" w:color="auto"/>
                <w:left w:val="none" w:sz="0" w:space="0" w:color="auto"/>
                <w:bottom w:val="none" w:sz="0" w:space="0" w:color="auto"/>
                <w:right w:val="none" w:sz="0" w:space="0" w:color="auto"/>
              </w:divBdr>
            </w:div>
            <w:div w:id="627248647">
              <w:marLeft w:val="0"/>
              <w:marRight w:val="0"/>
              <w:marTop w:val="0"/>
              <w:marBottom w:val="0"/>
              <w:divBdr>
                <w:top w:val="none" w:sz="0" w:space="0" w:color="auto"/>
                <w:left w:val="none" w:sz="0" w:space="0" w:color="auto"/>
                <w:bottom w:val="none" w:sz="0" w:space="0" w:color="auto"/>
                <w:right w:val="none" w:sz="0" w:space="0" w:color="auto"/>
              </w:divBdr>
            </w:div>
            <w:div w:id="1028335156">
              <w:marLeft w:val="0"/>
              <w:marRight w:val="0"/>
              <w:marTop w:val="0"/>
              <w:marBottom w:val="0"/>
              <w:divBdr>
                <w:top w:val="none" w:sz="0" w:space="0" w:color="auto"/>
                <w:left w:val="none" w:sz="0" w:space="0" w:color="auto"/>
                <w:bottom w:val="none" w:sz="0" w:space="0" w:color="auto"/>
                <w:right w:val="none" w:sz="0" w:space="0" w:color="auto"/>
              </w:divBdr>
            </w:div>
            <w:div w:id="938371810">
              <w:marLeft w:val="0"/>
              <w:marRight w:val="0"/>
              <w:marTop w:val="0"/>
              <w:marBottom w:val="0"/>
              <w:divBdr>
                <w:top w:val="none" w:sz="0" w:space="0" w:color="auto"/>
                <w:left w:val="none" w:sz="0" w:space="0" w:color="auto"/>
                <w:bottom w:val="none" w:sz="0" w:space="0" w:color="auto"/>
                <w:right w:val="none" w:sz="0" w:space="0" w:color="auto"/>
              </w:divBdr>
            </w:div>
            <w:div w:id="218130860">
              <w:marLeft w:val="0"/>
              <w:marRight w:val="0"/>
              <w:marTop w:val="0"/>
              <w:marBottom w:val="0"/>
              <w:divBdr>
                <w:top w:val="none" w:sz="0" w:space="0" w:color="auto"/>
                <w:left w:val="none" w:sz="0" w:space="0" w:color="auto"/>
                <w:bottom w:val="none" w:sz="0" w:space="0" w:color="auto"/>
                <w:right w:val="none" w:sz="0" w:space="0" w:color="auto"/>
              </w:divBdr>
            </w:div>
            <w:div w:id="314114547">
              <w:marLeft w:val="0"/>
              <w:marRight w:val="0"/>
              <w:marTop w:val="0"/>
              <w:marBottom w:val="0"/>
              <w:divBdr>
                <w:top w:val="none" w:sz="0" w:space="0" w:color="auto"/>
                <w:left w:val="none" w:sz="0" w:space="0" w:color="auto"/>
                <w:bottom w:val="none" w:sz="0" w:space="0" w:color="auto"/>
                <w:right w:val="none" w:sz="0" w:space="0" w:color="auto"/>
              </w:divBdr>
            </w:div>
            <w:div w:id="1505902362">
              <w:marLeft w:val="0"/>
              <w:marRight w:val="0"/>
              <w:marTop w:val="0"/>
              <w:marBottom w:val="0"/>
              <w:divBdr>
                <w:top w:val="none" w:sz="0" w:space="0" w:color="auto"/>
                <w:left w:val="none" w:sz="0" w:space="0" w:color="auto"/>
                <w:bottom w:val="none" w:sz="0" w:space="0" w:color="auto"/>
                <w:right w:val="none" w:sz="0" w:space="0" w:color="auto"/>
              </w:divBdr>
            </w:div>
            <w:div w:id="1892040138">
              <w:marLeft w:val="0"/>
              <w:marRight w:val="0"/>
              <w:marTop w:val="0"/>
              <w:marBottom w:val="0"/>
              <w:divBdr>
                <w:top w:val="none" w:sz="0" w:space="0" w:color="auto"/>
                <w:left w:val="none" w:sz="0" w:space="0" w:color="auto"/>
                <w:bottom w:val="none" w:sz="0" w:space="0" w:color="auto"/>
                <w:right w:val="none" w:sz="0" w:space="0" w:color="auto"/>
              </w:divBdr>
            </w:div>
            <w:div w:id="9647718">
              <w:marLeft w:val="0"/>
              <w:marRight w:val="0"/>
              <w:marTop w:val="0"/>
              <w:marBottom w:val="0"/>
              <w:divBdr>
                <w:top w:val="none" w:sz="0" w:space="0" w:color="auto"/>
                <w:left w:val="none" w:sz="0" w:space="0" w:color="auto"/>
                <w:bottom w:val="none" w:sz="0" w:space="0" w:color="auto"/>
                <w:right w:val="none" w:sz="0" w:space="0" w:color="auto"/>
              </w:divBdr>
            </w:div>
            <w:div w:id="2036611668">
              <w:marLeft w:val="0"/>
              <w:marRight w:val="0"/>
              <w:marTop w:val="0"/>
              <w:marBottom w:val="0"/>
              <w:divBdr>
                <w:top w:val="none" w:sz="0" w:space="0" w:color="auto"/>
                <w:left w:val="none" w:sz="0" w:space="0" w:color="auto"/>
                <w:bottom w:val="none" w:sz="0" w:space="0" w:color="auto"/>
                <w:right w:val="none" w:sz="0" w:space="0" w:color="auto"/>
              </w:divBdr>
            </w:div>
            <w:div w:id="834884106">
              <w:marLeft w:val="0"/>
              <w:marRight w:val="0"/>
              <w:marTop w:val="0"/>
              <w:marBottom w:val="0"/>
              <w:divBdr>
                <w:top w:val="none" w:sz="0" w:space="0" w:color="auto"/>
                <w:left w:val="none" w:sz="0" w:space="0" w:color="auto"/>
                <w:bottom w:val="none" w:sz="0" w:space="0" w:color="auto"/>
                <w:right w:val="none" w:sz="0" w:space="0" w:color="auto"/>
              </w:divBdr>
            </w:div>
            <w:div w:id="1520703715">
              <w:marLeft w:val="0"/>
              <w:marRight w:val="0"/>
              <w:marTop w:val="0"/>
              <w:marBottom w:val="0"/>
              <w:divBdr>
                <w:top w:val="none" w:sz="0" w:space="0" w:color="auto"/>
                <w:left w:val="none" w:sz="0" w:space="0" w:color="auto"/>
                <w:bottom w:val="none" w:sz="0" w:space="0" w:color="auto"/>
                <w:right w:val="none" w:sz="0" w:space="0" w:color="auto"/>
              </w:divBdr>
            </w:div>
            <w:div w:id="1220942288">
              <w:marLeft w:val="0"/>
              <w:marRight w:val="0"/>
              <w:marTop w:val="0"/>
              <w:marBottom w:val="0"/>
              <w:divBdr>
                <w:top w:val="none" w:sz="0" w:space="0" w:color="auto"/>
                <w:left w:val="none" w:sz="0" w:space="0" w:color="auto"/>
                <w:bottom w:val="none" w:sz="0" w:space="0" w:color="auto"/>
                <w:right w:val="none" w:sz="0" w:space="0" w:color="auto"/>
              </w:divBdr>
            </w:div>
            <w:div w:id="1113666742">
              <w:marLeft w:val="0"/>
              <w:marRight w:val="0"/>
              <w:marTop w:val="0"/>
              <w:marBottom w:val="0"/>
              <w:divBdr>
                <w:top w:val="none" w:sz="0" w:space="0" w:color="auto"/>
                <w:left w:val="none" w:sz="0" w:space="0" w:color="auto"/>
                <w:bottom w:val="none" w:sz="0" w:space="0" w:color="auto"/>
                <w:right w:val="none" w:sz="0" w:space="0" w:color="auto"/>
              </w:divBdr>
            </w:div>
            <w:div w:id="1182167084">
              <w:marLeft w:val="0"/>
              <w:marRight w:val="0"/>
              <w:marTop w:val="0"/>
              <w:marBottom w:val="0"/>
              <w:divBdr>
                <w:top w:val="none" w:sz="0" w:space="0" w:color="auto"/>
                <w:left w:val="none" w:sz="0" w:space="0" w:color="auto"/>
                <w:bottom w:val="none" w:sz="0" w:space="0" w:color="auto"/>
                <w:right w:val="none" w:sz="0" w:space="0" w:color="auto"/>
              </w:divBdr>
            </w:div>
            <w:div w:id="1679192078">
              <w:marLeft w:val="0"/>
              <w:marRight w:val="0"/>
              <w:marTop w:val="0"/>
              <w:marBottom w:val="0"/>
              <w:divBdr>
                <w:top w:val="none" w:sz="0" w:space="0" w:color="auto"/>
                <w:left w:val="none" w:sz="0" w:space="0" w:color="auto"/>
                <w:bottom w:val="none" w:sz="0" w:space="0" w:color="auto"/>
                <w:right w:val="none" w:sz="0" w:space="0" w:color="auto"/>
              </w:divBdr>
            </w:div>
            <w:div w:id="1638343052">
              <w:marLeft w:val="0"/>
              <w:marRight w:val="0"/>
              <w:marTop w:val="0"/>
              <w:marBottom w:val="0"/>
              <w:divBdr>
                <w:top w:val="none" w:sz="0" w:space="0" w:color="auto"/>
                <w:left w:val="none" w:sz="0" w:space="0" w:color="auto"/>
                <w:bottom w:val="none" w:sz="0" w:space="0" w:color="auto"/>
                <w:right w:val="none" w:sz="0" w:space="0" w:color="auto"/>
              </w:divBdr>
            </w:div>
            <w:div w:id="2120292519">
              <w:marLeft w:val="0"/>
              <w:marRight w:val="0"/>
              <w:marTop w:val="0"/>
              <w:marBottom w:val="0"/>
              <w:divBdr>
                <w:top w:val="none" w:sz="0" w:space="0" w:color="auto"/>
                <w:left w:val="none" w:sz="0" w:space="0" w:color="auto"/>
                <w:bottom w:val="none" w:sz="0" w:space="0" w:color="auto"/>
                <w:right w:val="none" w:sz="0" w:space="0" w:color="auto"/>
              </w:divBdr>
            </w:div>
            <w:div w:id="1494418573">
              <w:marLeft w:val="0"/>
              <w:marRight w:val="0"/>
              <w:marTop w:val="0"/>
              <w:marBottom w:val="0"/>
              <w:divBdr>
                <w:top w:val="none" w:sz="0" w:space="0" w:color="auto"/>
                <w:left w:val="none" w:sz="0" w:space="0" w:color="auto"/>
                <w:bottom w:val="none" w:sz="0" w:space="0" w:color="auto"/>
                <w:right w:val="none" w:sz="0" w:space="0" w:color="auto"/>
              </w:divBdr>
            </w:div>
            <w:div w:id="791021385">
              <w:marLeft w:val="0"/>
              <w:marRight w:val="0"/>
              <w:marTop w:val="0"/>
              <w:marBottom w:val="0"/>
              <w:divBdr>
                <w:top w:val="none" w:sz="0" w:space="0" w:color="auto"/>
                <w:left w:val="none" w:sz="0" w:space="0" w:color="auto"/>
                <w:bottom w:val="none" w:sz="0" w:space="0" w:color="auto"/>
                <w:right w:val="none" w:sz="0" w:space="0" w:color="auto"/>
              </w:divBdr>
            </w:div>
            <w:div w:id="330790153">
              <w:marLeft w:val="0"/>
              <w:marRight w:val="0"/>
              <w:marTop w:val="0"/>
              <w:marBottom w:val="0"/>
              <w:divBdr>
                <w:top w:val="none" w:sz="0" w:space="0" w:color="auto"/>
                <w:left w:val="none" w:sz="0" w:space="0" w:color="auto"/>
                <w:bottom w:val="none" w:sz="0" w:space="0" w:color="auto"/>
                <w:right w:val="none" w:sz="0" w:space="0" w:color="auto"/>
              </w:divBdr>
            </w:div>
            <w:div w:id="318120927">
              <w:marLeft w:val="0"/>
              <w:marRight w:val="0"/>
              <w:marTop w:val="0"/>
              <w:marBottom w:val="0"/>
              <w:divBdr>
                <w:top w:val="none" w:sz="0" w:space="0" w:color="auto"/>
                <w:left w:val="none" w:sz="0" w:space="0" w:color="auto"/>
                <w:bottom w:val="none" w:sz="0" w:space="0" w:color="auto"/>
                <w:right w:val="none" w:sz="0" w:space="0" w:color="auto"/>
              </w:divBdr>
            </w:div>
            <w:div w:id="867178859">
              <w:marLeft w:val="0"/>
              <w:marRight w:val="0"/>
              <w:marTop w:val="0"/>
              <w:marBottom w:val="0"/>
              <w:divBdr>
                <w:top w:val="none" w:sz="0" w:space="0" w:color="auto"/>
                <w:left w:val="none" w:sz="0" w:space="0" w:color="auto"/>
                <w:bottom w:val="none" w:sz="0" w:space="0" w:color="auto"/>
                <w:right w:val="none" w:sz="0" w:space="0" w:color="auto"/>
              </w:divBdr>
            </w:div>
            <w:div w:id="679890434">
              <w:marLeft w:val="0"/>
              <w:marRight w:val="0"/>
              <w:marTop w:val="0"/>
              <w:marBottom w:val="0"/>
              <w:divBdr>
                <w:top w:val="none" w:sz="0" w:space="0" w:color="auto"/>
                <w:left w:val="none" w:sz="0" w:space="0" w:color="auto"/>
                <w:bottom w:val="none" w:sz="0" w:space="0" w:color="auto"/>
                <w:right w:val="none" w:sz="0" w:space="0" w:color="auto"/>
              </w:divBdr>
            </w:div>
            <w:div w:id="852307374">
              <w:marLeft w:val="0"/>
              <w:marRight w:val="0"/>
              <w:marTop w:val="0"/>
              <w:marBottom w:val="0"/>
              <w:divBdr>
                <w:top w:val="none" w:sz="0" w:space="0" w:color="auto"/>
                <w:left w:val="none" w:sz="0" w:space="0" w:color="auto"/>
                <w:bottom w:val="none" w:sz="0" w:space="0" w:color="auto"/>
                <w:right w:val="none" w:sz="0" w:space="0" w:color="auto"/>
              </w:divBdr>
            </w:div>
            <w:div w:id="2023508841">
              <w:marLeft w:val="0"/>
              <w:marRight w:val="0"/>
              <w:marTop w:val="0"/>
              <w:marBottom w:val="0"/>
              <w:divBdr>
                <w:top w:val="none" w:sz="0" w:space="0" w:color="auto"/>
                <w:left w:val="none" w:sz="0" w:space="0" w:color="auto"/>
                <w:bottom w:val="none" w:sz="0" w:space="0" w:color="auto"/>
                <w:right w:val="none" w:sz="0" w:space="0" w:color="auto"/>
              </w:divBdr>
            </w:div>
            <w:div w:id="495222521">
              <w:marLeft w:val="0"/>
              <w:marRight w:val="0"/>
              <w:marTop w:val="0"/>
              <w:marBottom w:val="0"/>
              <w:divBdr>
                <w:top w:val="none" w:sz="0" w:space="0" w:color="auto"/>
                <w:left w:val="none" w:sz="0" w:space="0" w:color="auto"/>
                <w:bottom w:val="none" w:sz="0" w:space="0" w:color="auto"/>
                <w:right w:val="none" w:sz="0" w:space="0" w:color="auto"/>
              </w:divBdr>
            </w:div>
            <w:div w:id="1309477611">
              <w:marLeft w:val="0"/>
              <w:marRight w:val="0"/>
              <w:marTop w:val="0"/>
              <w:marBottom w:val="0"/>
              <w:divBdr>
                <w:top w:val="none" w:sz="0" w:space="0" w:color="auto"/>
                <w:left w:val="none" w:sz="0" w:space="0" w:color="auto"/>
                <w:bottom w:val="none" w:sz="0" w:space="0" w:color="auto"/>
                <w:right w:val="none" w:sz="0" w:space="0" w:color="auto"/>
              </w:divBdr>
            </w:div>
            <w:div w:id="1473255749">
              <w:marLeft w:val="0"/>
              <w:marRight w:val="0"/>
              <w:marTop w:val="0"/>
              <w:marBottom w:val="0"/>
              <w:divBdr>
                <w:top w:val="none" w:sz="0" w:space="0" w:color="auto"/>
                <w:left w:val="none" w:sz="0" w:space="0" w:color="auto"/>
                <w:bottom w:val="none" w:sz="0" w:space="0" w:color="auto"/>
                <w:right w:val="none" w:sz="0" w:space="0" w:color="auto"/>
              </w:divBdr>
            </w:div>
            <w:div w:id="2056736494">
              <w:marLeft w:val="0"/>
              <w:marRight w:val="0"/>
              <w:marTop w:val="0"/>
              <w:marBottom w:val="0"/>
              <w:divBdr>
                <w:top w:val="none" w:sz="0" w:space="0" w:color="auto"/>
                <w:left w:val="none" w:sz="0" w:space="0" w:color="auto"/>
                <w:bottom w:val="none" w:sz="0" w:space="0" w:color="auto"/>
                <w:right w:val="none" w:sz="0" w:space="0" w:color="auto"/>
              </w:divBdr>
            </w:div>
            <w:div w:id="512649123">
              <w:marLeft w:val="0"/>
              <w:marRight w:val="0"/>
              <w:marTop w:val="0"/>
              <w:marBottom w:val="0"/>
              <w:divBdr>
                <w:top w:val="none" w:sz="0" w:space="0" w:color="auto"/>
                <w:left w:val="none" w:sz="0" w:space="0" w:color="auto"/>
                <w:bottom w:val="none" w:sz="0" w:space="0" w:color="auto"/>
                <w:right w:val="none" w:sz="0" w:space="0" w:color="auto"/>
              </w:divBdr>
            </w:div>
            <w:div w:id="55207525">
              <w:marLeft w:val="0"/>
              <w:marRight w:val="0"/>
              <w:marTop w:val="0"/>
              <w:marBottom w:val="0"/>
              <w:divBdr>
                <w:top w:val="none" w:sz="0" w:space="0" w:color="auto"/>
                <w:left w:val="none" w:sz="0" w:space="0" w:color="auto"/>
                <w:bottom w:val="none" w:sz="0" w:space="0" w:color="auto"/>
                <w:right w:val="none" w:sz="0" w:space="0" w:color="auto"/>
              </w:divBdr>
            </w:div>
            <w:div w:id="17563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2372">
      <w:bodyDiv w:val="1"/>
      <w:marLeft w:val="0"/>
      <w:marRight w:val="0"/>
      <w:marTop w:val="0"/>
      <w:marBottom w:val="0"/>
      <w:divBdr>
        <w:top w:val="none" w:sz="0" w:space="0" w:color="auto"/>
        <w:left w:val="none" w:sz="0" w:space="0" w:color="auto"/>
        <w:bottom w:val="none" w:sz="0" w:space="0" w:color="auto"/>
        <w:right w:val="none" w:sz="0" w:space="0" w:color="auto"/>
      </w:divBdr>
      <w:divsChild>
        <w:div w:id="226038712">
          <w:marLeft w:val="0"/>
          <w:marRight w:val="0"/>
          <w:marTop w:val="0"/>
          <w:marBottom w:val="0"/>
          <w:divBdr>
            <w:top w:val="none" w:sz="0" w:space="0" w:color="auto"/>
            <w:left w:val="none" w:sz="0" w:space="0" w:color="auto"/>
            <w:bottom w:val="none" w:sz="0" w:space="0" w:color="auto"/>
            <w:right w:val="none" w:sz="0" w:space="0" w:color="auto"/>
          </w:divBdr>
          <w:divsChild>
            <w:div w:id="1590845322">
              <w:marLeft w:val="0"/>
              <w:marRight w:val="0"/>
              <w:marTop w:val="0"/>
              <w:marBottom w:val="0"/>
              <w:divBdr>
                <w:top w:val="none" w:sz="0" w:space="0" w:color="auto"/>
                <w:left w:val="none" w:sz="0" w:space="0" w:color="auto"/>
                <w:bottom w:val="none" w:sz="0" w:space="0" w:color="auto"/>
                <w:right w:val="none" w:sz="0" w:space="0" w:color="auto"/>
              </w:divBdr>
            </w:div>
            <w:div w:id="1722024260">
              <w:marLeft w:val="0"/>
              <w:marRight w:val="0"/>
              <w:marTop w:val="0"/>
              <w:marBottom w:val="0"/>
              <w:divBdr>
                <w:top w:val="none" w:sz="0" w:space="0" w:color="auto"/>
                <w:left w:val="none" w:sz="0" w:space="0" w:color="auto"/>
                <w:bottom w:val="none" w:sz="0" w:space="0" w:color="auto"/>
                <w:right w:val="none" w:sz="0" w:space="0" w:color="auto"/>
              </w:divBdr>
            </w:div>
            <w:div w:id="270941864">
              <w:marLeft w:val="0"/>
              <w:marRight w:val="0"/>
              <w:marTop w:val="0"/>
              <w:marBottom w:val="0"/>
              <w:divBdr>
                <w:top w:val="none" w:sz="0" w:space="0" w:color="auto"/>
                <w:left w:val="none" w:sz="0" w:space="0" w:color="auto"/>
                <w:bottom w:val="none" w:sz="0" w:space="0" w:color="auto"/>
                <w:right w:val="none" w:sz="0" w:space="0" w:color="auto"/>
              </w:divBdr>
            </w:div>
            <w:div w:id="12370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of.gob.mx/nota_detalle.php?codigo=5167223&amp;fecha=12/11/2010#gsc.tab=0"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cid:image001.png@01DA4322.23FE2C20"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st.github.com/paulirwin/dcfa49700fb7b290705007ca37d66494"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D4F64-4DDB-4A63-83B0-2F9F476A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3329</Words>
  <Characters>18315</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Propuesta de protocolo de interoperabilidad</vt:lpstr>
    </vt:vector>
  </TitlesOfParts>
  <Company/>
  <LinksUpToDate>false</LinksUpToDate>
  <CharactersWithSpaces>21601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protocolo de interoperabilidad</dc:title>
  <dc:subject>BNDF - RND</dc:subject>
  <dc:creator>Mario Gilmar Soria Sanchez</dc:creator>
  <cp:keywords/>
  <dc:description/>
  <cp:lastModifiedBy>Lemus Lopez Sergio</cp:lastModifiedBy>
  <cp:revision>3</cp:revision>
  <dcterms:created xsi:type="dcterms:W3CDTF">2024-01-23T01:01:00Z</dcterms:created>
  <dcterms:modified xsi:type="dcterms:W3CDTF">2024-01-23T01:02:00Z</dcterms:modified>
</cp:coreProperties>
</file>